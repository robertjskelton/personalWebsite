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03320" w14:textId="77777777" w:rsidR="00001D1B" w:rsidRPr="00001D1B" w:rsidRDefault="00001D1B" w:rsidP="00A80CF9">
      <w:pPr>
        <w:spacing w:line="480" w:lineRule="auto"/>
        <w:ind w:left="-720" w:right="-720" w:firstLine="720"/>
        <w:rPr>
          <w:rFonts w:ascii="Roboto Regular" w:hAnsi="Roboto Regular"/>
          <w:b/>
          <w:sz w:val="32"/>
          <w:u w:val="single"/>
        </w:rPr>
      </w:pPr>
      <w:r w:rsidRPr="00001D1B">
        <w:rPr>
          <w:rFonts w:ascii="Roboto Regular" w:hAnsi="Roboto Regular"/>
          <w:b/>
          <w:sz w:val="32"/>
          <w:u w:val="single"/>
        </w:rPr>
        <w:t xml:space="preserve">Implementation of a Cyber Range on XenServer </w:t>
      </w:r>
      <w:commentRangeStart w:id="0"/>
      <w:r w:rsidRPr="00001D1B">
        <w:rPr>
          <w:rFonts w:ascii="Roboto Regular" w:hAnsi="Roboto Regular"/>
          <w:b/>
          <w:sz w:val="32"/>
          <w:u w:val="single"/>
        </w:rPr>
        <w:t>Hypervisor</w:t>
      </w:r>
      <w:commentRangeEnd w:id="0"/>
      <w:r w:rsidR="00F62E19">
        <w:rPr>
          <w:rStyle w:val="CommentReference"/>
        </w:rPr>
        <w:commentReference w:id="0"/>
      </w:r>
    </w:p>
    <w:p w14:paraId="76CA4737" w14:textId="17C5AEEA" w:rsidR="00B368EF" w:rsidRPr="0074346F" w:rsidRDefault="00CC54DE" w:rsidP="00A80CF9">
      <w:pPr>
        <w:spacing w:line="480" w:lineRule="auto"/>
        <w:ind w:right="-720"/>
        <w:rPr>
          <w:rFonts w:ascii="Roboto Regular" w:hAnsi="Roboto Regular"/>
          <w:sz w:val="28"/>
        </w:rPr>
      </w:pPr>
      <w:r>
        <w:rPr>
          <w:rFonts w:ascii="Roboto Regular" w:hAnsi="Roboto Regular"/>
          <w:sz w:val="28"/>
        </w:rPr>
        <w:t xml:space="preserve">    </w:t>
      </w:r>
      <w:r>
        <w:rPr>
          <w:rFonts w:ascii="Roboto Regular" w:hAnsi="Roboto Regular"/>
          <w:sz w:val="28"/>
        </w:rPr>
        <w:tab/>
      </w:r>
      <w:r>
        <w:rPr>
          <w:rFonts w:ascii="Roboto Regular" w:hAnsi="Roboto Regular"/>
          <w:sz w:val="28"/>
        </w:rPr>
        <w:tab/>
      </w:r>
      <w:r>
        <w:rPr>
          <w:rFonts w:ascii="Roboto Regular" w:hAnsi="Roboto Regular"/>
          <w:sz w:val="28"/>
        </w:rPr>
        <w:tab/>
        <w:t xml:space="preserve">         </w:t>
      </w:r>
      <w:r w:rsidR="00B368EF" w:rsidRPr="0074346F">
        <w:rPr>
          <w:rFonts w:ascii="Roboto Regular" w:hAnsi="Roboto Regular"/>
          <w:sz w:val="28"/>
        </w:rPr>
        <w:t>By Robert Skelton</w:t>
      </w:r>
    </w:p>
    <w:p w14:paraId="2FD43D54" w14:textId="58F2CCF0" w:rsidR="00B368EF" w:rsidRPr="0074346F" w:rsidRDefault="00B368EF" w:rsidP="00A80CF9">
      <w:pPr>
        <w:spacing w:line="480" w:lineRule="auto"/>
        <w:ind w:left="2160" w:right="-720"/>
        <w:rPr>
          <w:rFonts w:ascii="Roboto Regular" w:hAnsi="Roboto Regular"/>
        </w:rPr>
      </w:pPr>
      <w:r w:rsidRPr="0074346F">
        <w:rPr>
          <w:rFonts w:ascii="Roboto Regular" w:hAnsi="Roboto Regular"/>
        </w:rPr>
        <w:t>Mentor: Jeff</w:t>
      </w:r>
      <w:r w:rsidR="00F62E19">
        <w:rPr>
          <w:rFonts w:ascii="Roboto Regular" w:hAnsi="Roboto Regular"/>
        </w:rPr>
        <w:t>rey</w:t>
      </w:r>
      <w:r w:rsidRPr="0074346F">
        <w:rPr>
          <w:rFonts w:ascii="Roboto Regular" w:hAnsi="Roboto Regular"/>
        </w:rPr>
        <w:t xml:space="preserve"> A. Nichols</w:t>
      </w:r>
      <w:r w:rsidR="00F62E19">
        <w:rPr>
          <w:rFonts w:ascii="Roboto Regular" w:hAnsi="Roboto Regular"/>
        </w:rPr>
        <w:t>, Ph.D.</w:t>
      </w:r>
    </w:p>
    <w:p w14:paraId="0246F24E" w14:textId="77777777" w:rsidR="00B368EF" w:rsidRPr="0074346F" w:rsidRDefault="00B368EF" w:rsidP="00A80CF9">
      <w:pPr>
        <w:spacing w:line="480" w:lineRule="auto"/>
        <w:ind w:left="-720" w:right="-720" w:firstLine="720"/>
        <w:rPr>
          <w:rFonts w:ascii="Roboto Regular" w:hAnsi="Roboto Regular"/>
          <w:b/>
          <w:u w:val="single"/>
        </w:rPr>
      </w:pPr>
    </w:p>
    <w:p w14:paraId="088B5979" w14:textId="4D562C28" w:rsidR="00001D1B" w:rsidRPr="00E16017" w:rsidRDefault="0013319C" w:rsidP="00A80CF9">
      <w:pPr>
        <w:spacing w:line="480" w:lineRule="auto"/>
        <w:ind w:left="-720" w:right="-720" w:firstLine="720"/>
        <w:rPr>
          <w:rFonts w:ascii="Roboto Regular" w:hAnsi="Roboto Regular"/>
          <w:b/>
          <w:u w:val="single"/>
        </w:rPr>
      </w:pPr>
      <w:r w:rsidRPr="004E4D05">
        <w:rPr>
          <w:rFonts w:ascii="Roboto Regular" w:hAnsi="Roboto Regular"/>
          <w:b/>
          <w:u w:val="single"/>
        </w:rPr>
        <w:t>Introduction</w:t>
      </w:r>
    </w:p>
    <w:p w14:paraId="18C7FC6A" w14:textId="57C2ED24" w:rsidR="002E41A8" w:rsidRDefault="00710034" w:rsidP="00A80CF9">
      <w:pPr>
        <w:spacing w:line="480" w:lineRule="auto"/>
        <w:ind w:left="-720" w:right="-720" w:firstLine="720"/>
        <w:rPr>
          <w:rFonts w:ascii="Roboto Regular" w:hAnsi="Roboto Regular"/>
        </w:rPr>
      </w:pPr>
      <w:r w:rsidRPr="00710034">
        <w:rPr>
          <w:rFonts w:ascii="Roboto Regular" w:hAnsi="Roboto Regular"/>
        </w:rPr>
        <w:t xml:space="preserve">A Cyber Range is a computer and network environment in which malware can be safely tested. This summer, </w:t>
      </w:r>
      <w:r w:rsidR="00F62E19">
        <w:rPr>
          <w:rFonts w:ascii="Roboto Regular" w:hAnsi="Roboto Regular"/>
        </w:rPr>
        <w:t>we</w:t>
      </w:r>
      <w:r w:rsidRPr="00710034">
        <w:rPr>
          <w:rFonts w:ascii="Roboto Regular" w:hAnsi="Roboto Regular"/>
        </w:rPr>
        <w:t xml:space="preserve"> developed a process for creating a Cyber Range using the XenServer hypervisor [xenserver.org] with multiple virtual machines and virtual and physical networking. The Cyber Range will be used for testing nefarious programs on a private network that is isolated from the Oak Ridge National Laboratory (ORNL) network. I created step-by-step guidance for how to create a Cyber Range from scratch for the ORNL Cyber and Information Security Research (CISR) </w:t>
      </w:r>
      <w:r w:rsidR="00F62E19">
        <w:rPr>
          <w:rFonts w:ascii="Roboto Regular" w:hAnsi="Roboto Regular"/>
        </w:rPr>
        <w:t>group</w:t>
      </w:r>
      <w:r w:rsidRPr="00710034">
        <w:rPr>
          <w:rFonts w:ascii="Roboto Regular" w:hAnsi="Roboto Regular"/>
        </w:rPr>
        <w:t xml:space="preserve">. To do this, we used the XenServer hypervisor with custom scripts to mass create, start, shutdown, and destroy virtual machines quickly. We used Open vSwitch [openvswitch.org] for virtual networking and to place taps on the virtual network.  Taps are used to capture network traffic in an unobservable way, for post-use analysis. The hardware consisted of two </w:t>
      </w:r>
      <w:proofErr w:type="spellStart"/>
      <w:r w:rsidRPr="00710034">
        <w:rPr>
          <w:rFonts w:ascii="Roboto Regular" w:hAnsi="Roboto Regular"/>
        </w:rPr>
        <w:t>Microway</w:t>
      </w:r>
      <w:proofErr w:type="spellEnd"/>
      <w:r w:rsidRPr="00710034">
        <w:rPr>
          <w:rFonts w:ascii="Roboto Regular" w:hAnsi="Roboto Regular"/>
        </w:rPr>
        <w:t xml:space="preserve"> 12-core, 64-GB server blades and a physical network switch. To totally isolate the Cyber Range from the ORNL network, two Ethernet cables must be disconnected from the switch. The XenServer machines contain the isolated Cyber Range, and the Virtual Machines on one blade are networked with the other. This Cyber Range will be useful for studying malware, computer virus research, and other experiments that require large</w:t>
      </w:r>
      <w:r w:rsidR="00487CC1">
        <w:rPr>
          <w:rFonts w:ascii="Roboto Regular" w:hAnsi="Roboto Regular"/>
        </w:rPr>
        <w:t>,</w:t>
      </w:r>
      <w:r w:rsidRPr="00710034">
        <w:rPr>
          <w:rFonts w:ascii="Roboto Regular" w:hAnsi="Roboto Regular"/>
        </w:rPr>
        <w:t xml:space="preserve"> isolated networks for testing. Because of the simplicity, a large network can be created in a matter of minutes. This</w:t>
      </w:r>
      <w:r w:rsidR="005105FC">
        <w:rPr>
          <w:rFonts w:ascii="Roboto Regular" w:hAnsi="Roboto Regular"/>
        </w:rPr>
        <w:t xml:space="preserve"> Cyber Range configuration </w:t>
      </w:r>
      <w:r w:rsidRPr="00710034">
        <w:rPr>
          <w:rFonts w:ascii="Roboto Regular" w:hAnsi="Roboto Regular"/>
        </w:rPr>
        <w:t xml:space="preserve">is very scalable -- massive networks can be instantiated by adding more blades. Having a safe place for malware research and </w:t>
      </w:r>
      <w:r w:rsidRPr="00710034">
        <w:rPr>
          <w:rFonts w:ascii="Roboto Regular" w:hAnsi="Roboto Regular"/>
        </w:rPr>
        <w:lastRenderedPageBreak/>
        <w:t>testing will be beneficial to CISR division scientists who perform research on potentially dangerous programs and applications.</w:t>
      </w:r>
    </w:p>
    <w:p w14:paraId="3A0F7662" w14:textId="77777777" w:rsidR="00FA22A5" w:rsidRDefault="00FA22A5" w:rsidP="00A80CF9">
      <w:pPr>
        <w:spacing w:line="480" w:lineRule="auto"/>
        <w:ind w:left="-720" w:right="-720" w:firstLine="720"/>
        <w:rPr>
          <w:rFonts w:ascii="Roboto Regular" w:hAnsi="Roboto Regular"/>
        </w:rPr>
      </w:pPr>
    </w:p>
    <w:p w14:paraId="69615203" w14:textId="2F1AC4CC" w:rsidR="002E41A8" w:rsidRPr="0074346F" w:rsidRDefault="002E41A8" w:rsidP="00A80CF9">
      <w:pPr>
        <w:spacing w:line="480" w:lineRule="auto"/>
        <w:ind w:left="-720" w:right="-720" w:firstLine="720"/>
        <w:rPr>
          <w:rFonts w:ascii="Roboto Regular" w:hAnsi="Roboto Regular"/>
          <w:b/>
          <w:u w:val="single"/>
        </w:rPr>
      </w:pPr>
      <w:r w:rsidRPr="0074346F">
        <w:rPr>
          <w:rFonts w:ascii="Roboto Regular" w:hAnsi="Roboto Regular"/>
          <w:b/>
          <w:u w:val="single"/>
        </w:rPr>
        <w:t>Background</w:t>
      </w:r>
    </w:p>
    <w:p w14:paraId="5594234B" w14:textId="329DA354" w:rsidR="002E41A8" w:rsidRPr="0074346F" w:rsidRDefault="006A31BB" w:rsidP="00A80CF9">
      <w:pPr>
        <w:spacing w:line="480" w:lineRule="auto"/>
        <w:ind w:left="-720" w:right="-720" w:firstLine="720"/>
        <w:rPr>
          <w:rFonts w:ascii="Roboto Regular" w:hAnsi="Roboto Regular"/>
        </w:rPr>
      </w:pPr>
      <w:r w:rsidRPr="0074346F">
        <w:rPr>
          <w:rFonts w:ascii="Roboto Regular" w:hAnsi="Roboto Regular"/>
        </w:rPr>
        <w:tab/>
        <w:t xml:space="preserve">I will be starting my senior year of study at Auburn University in Auburn, Alabama, </w:t>
      </w:r>
      <w:r w:rsidR="002B1D9B">
        <w:rPr>
          <w:rFonts w:ascii="Roboto Regular" w:hAnsi="Roboto Regular"/>
        </w:rPr>
        <w:t>working towards a Bachelors of Science in</w:t>
      </w:r>
      <w:r w:rsidRPr="0074346F">
        <w:rPr>
          <w:rFonts w:ascii="Roboto Regular" w:hAnsi="Roboto Regular"/>
        </w:rPr>
        <w:t xml:space="preserve"> Computer Engineering. </w:t>
      </w:r>
      <w:r w:rsidR="007A0F4E">
        <w:rPr>
          <w:rFonts w:ascii="Roboto Regular" w:hAnsi="Roboto Regular"/>
        </w:rPr>
        <w:t>Some</w:t>
      </w:r>
      <w:r w:rsidR="00C8474C">
        <w:rPr>
          <w:rFonts w:ascii="Roboto Regular" w:hAnsi="Roboto Regular"/>
        </w:rPr>
        <w:t xml:space="preserve"> t</w:t>
      </w:r>
      <w:r w:rsidRPr="0074346F">
        <w:rPr>
          <w:rFonts w:ascii="Roboto Regular" w:hAnsi="Roboto Regular"/>
        </w:rPr>
        <w:t xml:space="preserve">opics </w:t>
      </w:r>
      <w:r w:rsidR="007A0F4E">
        <w:rPr>
          <w:rFonts w:ascii="Roboto Regular" w:hAnsi="Roboto Regular"/>
        </w:rPr>
        <w:t xml:space="preserve">I have studied </w:t>
      </w:r>
      <w:r w:rsidRPr="0074346F">
        <w:rPr>
          <w:rFonts w:ascii="Roboto Regular" w:hAnsi="Roboto Regular"/>
        </w:rPr>
        <w:t xml:space="preserve">include: </w:t>
      </w:r>
      <w:r w:rsidR="007A0F4E">
        <w:rPr>
          <w:rFonts w:ascii="Roboto Regular" w:hAnsi="Roboto Regular"/>
        </w:rPr>
        <w:t xml:space="preserve">electrical </w:t>
      </w:r>
      <w:r w:rsidRPr="0074346F">
        <w:rPr>
          <w:rFonts w:ascii="Roboto Regular" w:hAnsi="Roboto Regular"/>
        </w:rPr>
        <w:t xml:space="preserve">circuits, high-level programming, microprocessor programming, hardware description languages, and digital system design, among others. I had no experience with networks prior to this internship at ORNL, </w:t>
      </w:r>
      <w:r w:rsidR="00850FBD" w:rsidRPr="0074346F">
        <w:rPr>
          <w:rFonts w:ascii="Roboto Regular" w:hAnsi="Roboto Regular"/>
        </w:rPr>
        <w:t xml:space="preserve">and </w:t>
      </w:r>
      <w:r w:rsidR="007A0F4E">
        <w:rPr>
          <w:rFonts w:ascii="Roboto Regular" w:hAnsi="Roboto Regular"/>
        </w:rPr>
        <w:t>all</w:t>
      </w:r>
      <w:r w:rsidR="00850FBD" w:rsidRPr="0074346F">
        <w:rPr>
          <w:rFonts w:ascii="Roboto Regular" w:hAnsi="Roboto Regular"/>
        </w:rPr>
        <w:t xml:space="preserve"> of my knowledge of networks has come from experimenting with (and breaking) both physical and virtual networks</w:t>
      </w:r>
      <w:r w:rsidR="007A0F4E">
        <w:rPr>
          <w:rFonts w:ascii="Roboto Regular" w:hAnsi="Roboto Regular"/>
        </w:rPr>
        <w:t xml:space="preserve"> during the internship</w:t>
      </w:r>
      <w:r w:rsidR="00850FBD" w:rsidRPr="0074346F">
        <w:rPr>
          <w:rFonts w:ascii="Roboto Regular" w:hAnsi="Roboto Regular"/>
        </w:rPr>
        <w:t xml:space="preserve">. </w:t>
      </w:r>
    </w:p>
    <w:p w14:paraId="5AB3FD3A" w14:textId="77777777" w:rsidR="00DF6B4E" w:rsidRPr="0074346F" w:rsidRDefault="00DF6B4E" w:rsidP="00A80CF9">
      <w:pPr>
        <w:spacing w:line="480" w:lineRule="auto"/>
        <w:ind w:left="-720" w:right="-720" w:firstLine="720"/>
        <w:rPr>
          <w:rFonts w:ascii="Roboto Regular" w:hAnsi="Roboto Regular"/>
        </w:rPr>
      </w:pPr>
    </w:p>
    <w:p w14:paraId="047FD145" w14:textId="368BEF27" w:rsidR="005F7DAF" w:rsidRPr="0074346F" w:rsidRDefault="005F7DAF" w:rsidP="00A80CF9">
      <w:pPr>
        <w:spacing w:line="480" w:lineRule="auto"/>
        <w:ind w:left="-720" w:right="-720" w:firstLine="720"/>
        <w:rPr>
          <w:rFonts w:ascii="Roboto Regular" w:hAnsi="Roboto Regular"/>
          <w:b/>
          <w:u w:val="single"/>
        </w:rPr>
      </w:pPr>
      <w:r w:rsidRPr="0074346F">
        <w:rPr>
          <w:rFonts w:ascii="Roboto Regular" w:hAnsi="Roboto Regular"/>
          <w:b/>
          <w:u w:val="single"/>
        </w:rPr>
        <w:t>Services Used</w:t>
      </w:r>
    </w:p>
    <w:p w14:paraId="3C5ACD45" w14:textId="5E08D508" w:rsidR="00850FBD" w:rsidRPr="0074346F" w:rsidRDefault="005F7DAF" w:rsidP="00A80CF9">
      <w:pPr>
        <w:spacing w:line="480" w:lineRule="auto"/>
        <w:ind w:left="-720" w:right="-720" w:firstLine="720"/>
        <w:rPr>
          <w:rFonts w:ascii="Roboto Regular" w:hAnsi="Roboto Regular"/>
        </w:rPr>
      </w:pPr>
      <w:r w:rsidRPr="0074346F">
        <w:rPr>
          <w:rFonts w:ascii="Roboto Regular" w:hAnsi="Roboto Regular"/>
        </w:rPr>
        <w:tab/>
        <w:t xml:space="preserve">I considered </w:t>
      </w:r>
      <w:r w:rsidR="0051468C">
        <w:rPr>
          <w:rFonts w:ascii="Roboto Regular" w:hAnsi="Roboto Regular"/>
        </w:rPr>
        <w:t xml:space="preserve">many different products and services </w:t>
      </w:r>
      <w:r w:rsidR="009218DE">
        <w:rPr>
          <w:rFonts w:ascii="Roboto Regular" w:hAnsi="Roboto Regular"/>
        </w:rPr>
        <w:t xml:space="preserve">to create the cyber range, </w:t>
      </w:r>
      <w:r w:rsidRPr="0074346F">
        <w:rPr>
          <w:rFonts w:ascii="Roboto Regular" w:hAnsi="Roboto Regular"/>
        </w:rPr>
        <w:t xml:space="preserve">and put time into trying to implement many </w:t>
      </w:r>
      <w:r w:rsidR="009218DE">
        <w:rPr>
          <w:rFonts w:ascii="Roboto Regular" w:hAnsi="Roboto Regular"/>
        </w:rPr>
        <w:t xml:space="preserve">of these </w:t>
      </w:r>
      <w:r w:rsidRPr="0074346F">
        <w:rPr>
          <w:rFonts w:ascii="Roboto Regular" w:hAnsi="Roboto Regular"/>
        </w:rPr>
        <w:t xml:space="preserve">different services and technologies. These will be detailed here. </w:t>
      </w:r>
    </w:p>
    <w:p w14:paraId="7980464C" w14:textId="48457817" w:rsidR="0073109D" w:rsidRDefault="0073109D" w:rsidP="00681066">
      <w:pPr>
        <w:spacing w:line="480" w:lineRule="auto"/>
        <w:ind w:left="-720" w:right="-720" w:firstLine="720"/>
        <w:rPr>
          <w:rFonts w:ascii="Roboto Regular" w:hAnsi="Roboto Regular"/>
        </w:rPr>
      </w:pPr>
      <w:r w:rsidRPr="0074346F">
        <w:rPr>
          <w:rFonts w:ascii="Roboto Regular" w:hAnsi="Roboto Regular"/>
        </w:rPr>
        <w:tab/>
        <w:t xml:space="preserve">The first option I considered was Minimega. Minimega is </w:t>
      </w:r>
      <w:r w:rsidR="00510553">
        <w:rPr>
          <w:rFonts w:ascii="Roboto Regular" w:hAnsi="Roboto Regular"/>
        </w:rPr>
        <w:t>currently under development</w:t>
      </w:r>
      <w:r w:rsidRPr="0074346F">
        <w:rPr>
          <w:rFonts w:ascii="Roboto Regular" w:hAnsi="Roboto Regular"/>
        </w:rPr>
        <w:t xml:space="preserve"> at Sandia National Laboratories</w:t>
      </w:r>
      <w:r w:rsidR="0015444A">
        <w:rPr>
          <w:rFonts w:ascii="Roboto Regular" w:hAnsi="Roboto Regular"/>
        </w:rPr>
        <w:t>, another Department of Energy (DOE) laboratory</w:t>
      </w:r>
      <w:r w:rsidRPr="0074346F">
        <w:rPr>
          <w:rFonts w:ascii="Roboto Regular" w:hAnsi="Roboto Regular"/>
        </w:rPr>
        <w:t>, and is used to mass deploy m</w:t>
      </w:r>
      <w:r w:rsidR="00E60EF8">
        <w:rPr>
          <w:rFonts w:ascii="Roboto Regular" w:hAnsi="Roboto Regular"/>
        </w:rPr>
        <w:t xml:space="preserve">ultiple </w:t>
      </w:r>
      <w:r w:rsidRPr="0074346F">
        <w:rPr>
          <w:rFonts w:ascii="Roboto Regular" w:hAnsi="Roboto Regular"/>
        </w:rPr>
        <w:t>Virtual Machines</w:t>
      </w:r>
      <w:r w:rsidR="00DE788B" w:rsidRPr="0074346F">
        <w:rPr>
          <w:rFonts w:ascii="Roboto Regular" w:hAnsi="Roboto Regular"/>
        </w:rPr>
        <w:t xml:space="preserve">. This would have been a great option—using a </w:t>
      </w:r>
      <w:r w:rsidR="0015444A">
        <w:rPr>
          <w:rFonts w:ascii="Roboto Regular" w:hAnsi="Roboto Regular"/>
        </w:rPr>
        <w:t>DOE</w:t>
      </w:r>
      <w:r w:rsidR="00DE788B" w:rsidRPr="0074346F">
        <w:rPr>
          <w:rFonts w:ascii="Roboto Regular" w:hAnsi="Roboto Regular"/>
        </w:rPr>
        <w:t xml:space="preserve"> pr</w:t>
      </w:r>
      <w:r w:rsidR="00D8746D">
        <w:rPr>
          <w:rFonts w:ascii="Roboto Regular" w:hAnsi="Roboto Regular"/>
        </w:rPr>
        <w:t>ogram</w:t>
      </w:r>
      <w:r w:rsidR="00DE788B" w:rsidRPr="0074346F">
        <w:rPr>
          <w:rFonts w:ascii="Roboto Regular" w:hAnsi="Roboto Regular"/>
        </w:rPr>
        <w:t xml:space="preserve"> and </w:t>
      </w:r>
      <w:r w:rsidR="0073720E">
        <w:rPr>
          <w:rFonts w:ascii="Roboto Regular" w:hAnsi="Roboto Regular"/>
        </w:rPr>
        <w:t>deploying many</w:t>
      </w:r>
      <w:r w:rsidR="00DE788B" w:rsidRPr="0074346F">
        <w:rPr>
          <w:rFonts w:ascii="Roboto Regular" w:hAnsi="Roboto Regular"/>
        </w:rPr>
        <w:t xml:space="preserve"> VMs in a short time—but the Application Programming Interface (API) 1.0 will not be finalized until August</w:t>
      </w:r>
      <w:r w:rsidR="00D035FC">
        <w:rPr>
          <w:rFonts w:ascii="Roboto Regular" w:hAnsi="Roboto Regular"/>
        </w:rPr>
        <w:t>, which is after</w:t>
      </w:r>
      <w:r w:rsidR="00DE788B" w:rsidRPr="0074346F">
        <w:rPr>
          <w:rFonts w:ascii="Roboto Regular" w:hAnsi="Roboto Regular"/>
        </w:rPr>
        <w:t xml:space="preserve"> my internship is over. This means that the instruction set would constantly be changing, and the documentation for Minimega is not finalized yet. </w:t>
      </w:r>
      <w:r w:rsidR="00F03501" w:rsidRPr="0074346F">
        <w:rPr>
          <w:rFonts w:ascii="Roboto Regular" w:hAnsi="Roboto Regular"/>
        </w:rPr>
        <w:t xml:space="preserve">Therefore, I would be using an </w:t>
      </w:r>
      <w:r w:rsidR="00442604">
        <w:rPr>
          <w:rFonts w:ascii="Roboto Regular" w:hAnsi="Roboto Regular"/>
        </w:rPr>
        <w:t xml:space="preserve">unstable, </w:t>
      </w:r>
      <w:r w:rsidR="00F03501" w:rsidRPr="0074346F">
        <w:rPr>
          <w:rFonts w:ascii="Roboto Regular" w:hAnsi="Roboto Regular"/>
        </w:rPr>
        <w:t xml:space="preserve">unfinished product, so I decided to look elsewhere. </w:t>
      </w:r>
    </w:p>
    <w:p w14:paraId="27FD1C89" w14:textId="28809936" w:rsidR="009A56D3" w:rsidRPr="0074346F" w:rsidRDefault="009A56D3" w:rsidP="00A80CF9">
      <w:pPr>
        <w:spacing w:line="480" w:lineRule="auto"/>
        <w:ind w:left="-720" w:right="-720" w:firstLine="720"/>
        <w:rPr>
          <w:rFonts w:ascii="Roboto Regular" w:hAnsi="Roboto Regular"/>
        </w:rPr>
      </w:pPr>
      <w:r>
        <w:rPr>
          <w:rFonts w:ascii="Roboto Regular" w:hAnsi="Roboto Regular"/>
        </w:rPr>
        <w:tab/>
        <w:t>Puppet</w:t>
      </w:r>
      <w:r w:rsidR="00EC20B9">
        <w:rPr>
          <w:rFonts w:ascii="Roboto Regular" w:hAnsi="Roboto Regular"/>
        </w:rPr>
        <w:t>,</w:t>
      </w:r>
      <w:r>
        <w:rPr>
          <w:rFonts w:ascii="Roboto Regular" w:hAnsi="Roboto Regular"/>
        </w:rPr>
        <w:t xml:space="preserve"> by Puppet Labs</w:t>
      </w:r>
      <w:r w:rsidR="00EC20B9">
        <w:rPr>
          <w:rFonts w:ascii="Roboto Regular" w:hAnsi="Roboto Regular"/>
        </w:rPr>
        <w:t>,</w:t>
      </w:r>
      <w:r>
        <w:rPr>
          <w:rFonts w:ascii="Roboto Regular" w:hAnsi="Roboto Regular"/>
        </w:rPr>
        <w:t xml:space="preserve"> and Juju</w:t>
      </w:r>
      <w:r w:rsidR="00EC20B9">
        <w:rPr>
          <w:rFonts w:ascii="Roboto Regular" w:hAnsi="Roboto Regular"/>
        </w:rPr>
        <w:t>,</w:t>
      </w:r>
      <w:r>
        <w:rPr>
          <w:rFonts w:ascii="Roboto Regular" w:hAnsi="Roboto Regular"/>
        </w:rPr>
        <w:t xml:space="preserve"> by Canonical</w:t>
      </w:r>
      <w:r w:rsidR="00EC20B9">
        <w:rPr>
          <w:rFonts w:ascii="Roboto Regular" w:hAnsi="Roboto Regular"/>
        </w:rPr>
        <w:t>,</w:t>
      </w:r>
      <w:r>
        <w:rPr>
          <w:rFonts w:ascii="Roboto Regular" w:hAnsi="Roboto Regular"/>
        </w:rPr>
        <w:t xml:space="preserve"> were also considered, but these programs are for mass rollouts of services and programs, not for creating and connecting lots of VMs in a mesh-style network. </w:t>
      </w:r>
      <w:r w:rsidR="00216291">
        <w:rPr>
          <w:rFonts w:ascii="Roboto Regular" w:hAnsi="Roboto Regular"/>
        </w:rPr>
        <w:t xml:space="preserve">Puppet and Juju could easily be used if the VMs in the cyber range needed a certain application, but I was not given any specifics on programs required in the VMs I created. </w:t>
      </w:r>
      <w:r w:rsidR="00F208C3">
        <w:rPr>
          <w:rFonts w:ascii="Roboto Regular" w:hAnsi="Roboto Regular"/>
        </w:rPr>
        <w:t xml:space="preserve">CISR </w:t>
      </w:r>
      <w:r w:rsidR="00664A41">
        <w:rPr>
          <w:rFonts w:ascii="Roboto Regular" w:hAnsi="Roboto Regular"/>
        </w:rPr>
        <w:t>researchers</w:t>
      </w:r>
      <w:r w:rsidR="00F208C3">
        <w:rPr>
          <w:rFonts w:ascii="Roboto Regular" w:hAnsi="Roboto Regular"/>
        </w:rPr>
        <w:t xml:space="preserve"> could easily implement Puppet or Juju to mass deploy certain programs to all VMs in the Cyber Range</w:t>
      </w:r>
      <w:r w:rsidR="00742964">
        <w:rPr>
          <w:rFonts w:ascii="Roboto Regular" w:hAnsi="Roboto Regular"/>
        </w:rPr>
        <w:t xml:space="preserve">. </w:t>
      </w:r>
    </w:p>
    <w:p w14:paraId="46E6B9DA" w14:textId="44E71838" w:rsidR="00705F96" w:rsidRPr="0074346F" w:rsidRDefault="00705F96" w:rsidP="00A80CF9">
      <w:pPr>
        <w:spacing w:line="480" w:lineRule="auto"/>
        <w:ind w:left="-720" w:right="-720" w:firstLine="720"/>
        <w:rPr>
          <w:rFonts w:ascii="Roboto Regular" w:hAnsi="Roboto Regular"/>
        </w:rPr>
      </w:pPr>
      <w:r w:rsidRPr="0074346F">
        <w:rPr>
          <w:rFonts w:ascii="Roboto Regular" w:hAnsi="Roboto Regular"/>
        </w:rPr>
        <w:tab/>
      </w:r>
      <w:r w:rsidR="003D6D43" w:rsidRPr="0074346F">
        <w:rPr>
          <w:rFonts w:ascii="Roboto Regular" w:hAnsi="Roboto Regular"/>
        </w:rPr>
        <w:t>XenServer is what I decided to use to deploy VMs. XenServer is a standalone Linux dist</w:t>
      </w:r>
      <w:r w:rsidR="00664A41">
        <w:rPr>
          <w:rFonts w:ascii="Roboto Regular" w:hAnsi="Roboto Regular"/>
        </w:rPr>
        <w:t>ribution, which was installed on the</w:t>
      </w:r>
      <w:r w:rsidR="003D6D43" w:rsidRPr="0074346F">
        <w:rPr>
          <w:rFonts w:ascii="Roboto Regular" w:hAnsi="Roboto Regular"/>
        </w:rPr>
        <w:t xml:space="preserve"> two blades of Guppy, a GPU-based machine. XenServer is 100% command line, so I also used XenCenter to manage VMs. XenCenter is a Windows Graphical User Interface (G</w:t>
      </w:r>
      <w:r w:rsidR="00016AF6">
        <w:rPr>
          <w:rFonts w:ascii="Roboto Regular" w:hAnsi="Roboto Regular"/>
        </w:rPr>
        <w:t xml:space="preserve">UI) for controlling XenServer. </w:t>
      </w:r>
      <w:r w:rsidR="00664A41">
        <w:rPr>
          <w:rFonts w:ascii="Roboto Regular" w:hAnsi="Roboto Regular"/>
        </w:rPr>
        <w:t xml:space="preserve">XenCenter made it easy to view the VMs I created without using an extra Remote Desktop Program—the built in console tab of XenCenter shows the desktop of the VM you are currently working on. </w:t>
      </w:r>
      <w:r w:rsidR="00E15723">
        <w:rPr>
          <w:rFonts w:ascii="Roboto Regular" w:hAnsi="Roboto Regular"/>
        </w:rPr>
        <w:t xml:space="preserve">I created custom scripts, using custom XenServer commands, to help me mass create, start, shutdown, and destroy VMs based on a template. This made managing large of amounts of similar VMs </w:t>
      </w:r>
      <w:r w:rsidR="00C721C8">
        <w:rPr>
          <w:rFonts w:ascii="Roboto Regular" w:hAnsi="Roboto Regular"/>
        </w:rPr>
        <w:t>simple and fast</w:t>
      </w:r>
      <w:r w:rsidR="00E15723">
        <w:rPr>
          <w:rFonts w:ascii="Roboto Regular" w:hAnsi="Roboto Regular"/>
        </w:rPr>
        <w:t xml:space="preserve">. I would install a VM from a disk, and then set it up with XenServer Tools, a useful package that helps XenCenter manage VMs with more </w:t>
      </w:r>
      <w:r w:rsidR="00850E9C">
        <w:rPr>
          <w:rFonts w:ascii="Roboto Regular" w:hAnsi="Roboto Regular"/>
        </w:rPr>
        <w:t xml:space="preserve">visual cues, such as CPU and RAM usage. Then, I would deploy my scripts and make 5, 10, 15 or more copies of that VM. Now I have multiple VMs running, and I can disconnect XenServer from the ORNL network. </w:t>
      </w:r>
      <w:r w:rsidR="00016AF6">
        <w:rPr>
          <w:rFonts w:ascii="Roboto Regular" w:hAnsi="Roboto Regular"/>
        </w:rPr>
        <w:t>There is one downside --</w:t>
      </w:r>
      <w:r w:rsidR="003D6D43" w:rsidRPr="0074346F">
        <w:rPr>
          <w:rFonts w:ascii="Roboto Regular" w:hAnsi="Roboto Regular"/>
        </w:rPr>
        <w:t xml:space="preserve"> XenCenter cannot do virtual networks through the GUI. </w:t>
      </w:r>
      <w:r w:rsidR="00C721C8">
        <w:rPr>
          <w:rFonts w:ascii="Roboto Regular" w:hAnsi="Roboto Regular"/>
        </w:rPr>
        <w:t xml:space="preserve">XenServer’s command line interface </w:t>
      </w:r>
      <w:r w:rsidR="003D6D43" w:rsidRPr="0074346F">
        <w:rPr>
          <w:rFonts w:ascii="Roboto Regular" w:hAnsi="Roboto Regular"/>
        </w:rPr>
        <w:t xml:space="preserve">supports my needed virtual networking software. </w:t>
      </w:r>
    </w:p>
    <w:p w14:paraId="69A73642" w14:textId="436299AF" w:rsidR="00C64CB1" w:rsidRPr="0074346F" w:rsidRDefault="00C64CB1" w:rsidP="00A80CF9">
      <w:pPr>
        <w:spacing w:line="480" w:lineRule="auto"/>
        <w:ind w:left="-720" w:right="-720" w:firstLine="720"/>
        <w:rPr>
          <w:rFonts w:ascii="Roboto Regular" w:hAnsi="Roboto Regular"/>
        </w:rPr>
      </w:pPr>
      <w:r w:rsidRPr="0074346F">
        <w:rPr>
          <w:rFonts w:ascii="Roboto Regular" w:hAnsi="Roboto Regular"/>
        </w:rPr>
        <w:lastRenderedPageBreak/>
        <w:tab/>
        <w:t>For virtual networking, the de-facto standard is Open vSwitch</w:t>
      </w:r>
      <w:r w:rsidR="00705F96" w:rsidRPr="0074346F">
        <w:rPr>
          <w:rFonts w:ascii="Roboto Regular" w:hAnsi="Roboto Regular"/>
        </w:rPr>
        <w:t xml:space="preserve"> (OVS)</w:t>
      </w:r>
      <w:r w:rsidRPr="0074346F">
        <w:rPr>
          <w:rFonts w:ascii="Roboto Regular" w:hAnsi="Roboto Regular"/>
        </w:rPr>
        <w:t xml:space="preserve">, with vSwitch representing virtual switch. </w:t>
      </w:r>
      <w:r w:rsidR="00C35328" w:rsidRPr="0074346F">
        <w:rPr>
          <w:rFonts w:ascii="Roboto Regular" w:hAnsi="Roboto Regular"/>
        </w:rPr>
        <w:t xml:space="preserve">OVS can do anything you want to do with virtual networks, and there is </w:t>
      </w:r>
      <w:r w:rsidR="00F25026">
        <w:rPr>
          <w:rFonts w:ascii="Roboto Regular" w:hAnsi="Roboto Regular"/>
        </w:rPr>
        <w:t xml:space="preserve">great </w:t>
      </w:r>
      <w:r w:rsidR="00C35328" w:rsidRPr="0074346F">
        <w:rPr>
          <w:rFonts w:ascii="Roboto Regular" w:hAnsi="Roboto Regular"/>
        </w:rPr>
        <w:t xml:space="preserve">documentation online. </w:t>
      </w:r>
      <w:r w:rsidR="00E83979" w:rsidRPr="0074346F">
        <w:rPr>
          <w:rFonts w:ascii="Roboto Regular" w:hAnsi="Roboto Regular"/>
        </w:rPr>
        <w:t xml:space="preserve">XenServer 6.2, the newest version of XenServer and the version that I installed on Guppy, supports OVS networking right out of the box. You just have to enable it with a simple command via the command line, which I will detail in the Process section of this document. </w:t>
      </w:r>
      <w:r w:rsidR="00470ADE">
        <w:rPr>
          <w:rFonts w:ascii="Roboto Regular" w:hAnsi="Roboto Regular"/>
        </w:rPr>
        <w:t xml:space="preserve">The default virtual networking included in XenServer is the Linux Bridge. OVS provides many more features than the Linux Bridge, such as </w:t>
      </w:r>
      <w:r w:rsidR="00470ADE" w:rsidRPr="00470ADE">
        <w:rPr>
          <w:rFonts w:ascii="Roboto Regular" w:hAnsi="Roboto Regular"/>
        </w:rPr>
        <w:t>easier to manage VM</w:t>
      </w:r>
      <w:r w:rsidR="00470ADE">
        <w:rPr>
          <w:rFonts w:ascii="Roboto Regular" w:hAnsi="Roboto Regular"/>
        </w:rPr>
        <w:t xml:space="preserve"> </w:t>
      </w:r>
      <w:r w:rsidR="00470ADE" w:rsidRPr="00470ADE">
        <w:rPr>
          <w:rFonts w:ascii="Roboto Regular" w:hAnsi="Roboto Regular"/>
        </w:rPr>
        <w:t>network configuration</w:t>
      </w:r>
      <w:r w:rsidR="00470ADE">
        <w:rPr>
          <w:rFonts w:ascii="Roboto Regular" w:hAnsi="Roboto Regular"/>
        </w:rPr>
        <w:t>s</w:t>
      </w:r>
      <w:r w:rsidR="00470ADE" w:rsidRPr="00470ADE">
        <w:rPr>
          <w:rFonts w:ascii="Roboto Regular" w:hAnsi="Roboto Regular"/>
        </w:rPr>
        <w:t xml:space="preserve"> and monitor</w:t>
      </w:r>
      <w:r w:rsidR="00470ADE">
        <w:rPr>
          <w:rFonts w:ascii="Roboto Regular" w:hAnsi="Roboto Regular"/>
        </w:rPr>
        <w:t>ing</w:t>
      </w:r>
      <w:r w:rsidR="00470ADE" w:rsidRPr="00470ADE">
        <w:rPr>
          <w:rFonts w:ascii="Roboto Regular" w:hAnsi="Roboto Regular"/>
        </w:rPr>
        <w:t xml:space="preserve"> state spread across many physical</w:t>
      </w:r>
      <w:r w:rsidR="00470ADE">
        <w:rPr>
          <w:rFonts w:ascii="Roboto Regular" w:hAnsi="Roboto Regular"/>
        </w:rPr>
        <w:t xml:space="preserve"> </w:t>
      </w:r>
      <w:r w:rsidR="00470ADE" w:rsidRPr="00470ADE">
        <w:rPr>
          <w:rFonts w:ascii="Roboto Regular" w:hAnsi="Roboto Regular"/>
        </w:rPr>
        <w:t>hosts in dynamic virtualized environment</w:t>
      </w:r>
      <w:r w:rsidR="00DE0A9D">
        <w:rPr>
          <w:rFonts w:ascii="Roboto Regular" w:hAnsi="Roboto Regular"/>
        </w:rPr>
        <w:t>.</w:t>
      </w:r>
      <w:r w:rsidR="00F333B3">
        <w:rPr>
          <w:rFonts w:ascii="Roboto Regular" w:hAnsi="Roboto Regular"/>
        </w:rPr>
        <w:t xml:space="preserve"> In the Cyber Range, OVS is used to put taps on the network, which can be used for monitoring the traffic of the network in an unobservable way. </w:t>
      </w:r>
    </w:p>
    <w:p w14:paraId="11CB3AF8" w14:textId="77777777" w:rsidR="00403F53" w:rsidRPr="0074346F" w:rsidRDefault="00403F53" w:rsidP="00A80CF9">
      <w:pPr>
        <w:spacing w:line="480" w:lineRule="auto"/>
        <w:ind w:left="-720" w:right="-720" w:firstLine="720"/>
        <w:rPr>
          <w:rFonts w:ascii="Roboto Regular" w:hAnsi="Roboto Regular"/>
        </w:rPr>
      </w:pPr>
    </w:p>
    <w:p w14:paraId="3CA1EC0C" w14:textId="6439F2E0" w:rsidR="00403F53" w:rsidRPr="0074346F" w:rsidRDefault="00403F53" w:rsidP="00A80CF9">
      <w:pPr>
        <w:spacing w:line="480" w:lineRule="auto"/>
        <w:ind w:left="-720" w:right="-720" w:firstLine="720"/>
        <w:rPr>
          <w:rFonts w:ascii="Roboto Regular" w:hAnsi="Roboto Regular"/>
          <w:b/>
          <w:u w:val="single"/>
        </w:rPr>
      </w:pPr>
      <w:r w:rsidRPr="0074346F">
        <w:rPr>
          <w:rFonts w:ascii="Roboto Regular" w:hAnsi="Roboto Regular"/>
          <w:b/>
          <w:u w:val="single"/>
        </w:rPr>
        <w:t>Process</w:t>
      </w:r>
      <w:r w:rsidR="00823B15">
        <w:rPr>
          <w:rFonts w:ascii="Roboto Regular" w:hAnsi="Roboto Regular"/>
          <w:b/>
          <w:u w:val="single"/>
        </w:rPr>
        <w:t xml:space="preserve">    </w:t>
      </w:r>
    </w:p>
    <w:p w14:paraId="5402F4F7" w14:textId="624245FB" w:rsidR="007F5450" w:rsidRDefault="00403F53" w:rsidP="00A80CF9">
      <w:pPr>
        <w:spacing w:line="480" w:lineRule="auto"/>
        <w:ind w:left="-720" w:right="-720" w:firstLine="720"/>
        <w:rPr>
          <w:rFonts w:ascii="Roboto Regular" w:hAnsi="Roboto Regular"/>
        </w:rPr>
      </w:pPr>
      <w:r w:rsidRPr="0074346F">
        <w:rPr>
          <w:rFonts w:ascii="Roboto Regular" w:hAnsi="Roboto Regular"/>
        </w:rPr>
        <w:tab/>
        <w:t>I implement</w:t>
      </w:r>
      <w:r w:rsidR="00923116">
        <w:rPr>
          <w:rFonts w:ascii="Roboto Regular" w:hAnsi="Roboto Regular"/>
        </w:rPr>
        <w:t>ed</w:t>
      </w:r>
      <w:r w:rsidRPr="0074346F">
        <w:rPr>
          <w:rFonts w:ascii="Roboto Regular" w:hAnsi="Roboto Regular"/>
        </w:rPr>
        <w:t xml:space="preserve"> a cyber range using the following steps. </w:t>
      </w:r>
      <w:r w:rsidR="00CE75B1">
        <w:rPr>
          <w:rFonts w:ascii="Roboto Regular" w:hAnsi="Roboto Regular"/>
        </w:rPr>
        <w:t xml:space="preserve">First, I created a XenServer hypervisor on Guppy, </w:t>
      </w:r>
      <w:r w:rsidR="00E1714E">
        <w:rPr>
          <w:rFonts w:ascii="Roboto Regular" w:hAnsi="Roboto Regular"/>
        </w:rPr>
        <w:t>by installing the XenServer Operating System on</w:t>
      </w:r>
      <w:r w:rsidR="00CE75B1">
        <w:rPr>
          <w:rFonts w:ascii="Roboto Regular" w:hAnsi="Roboto Regular"/>
        </w:rPr>
        <w:t xml:space="preserve"> the machines guppy-00 and guppy-01.</w:t>
      </w:r>
      <w:r w:rsidR="00D02913">
        <w:rPr>
          <w:rFonts w:ascii="Roboto Regular" w:hAnsi="Roboto Regular"/>
        </w:rPr>
        <w:t xml:space="preserve"> I installed XenCenter on a Windows computer that was separate from the Guppy cluster so that I could manage all the VMs created on Guppy using a GUI. </w:t>
      </w:r>
      <w:r w:rsidR="00CE75B1">
        <w:rPr>
          <w:rFonts w:ascii="Roboto Regular" w:hAnsi="Roboto Regular"/>
        </w:rPr>
        <w:t xml:space="preserve"> </w:t>
      </w:r>
      <w:r w:rsidR="00E1714E">
        <w:rPr>
          <w:rFonts w:ascii="Roboto Regular" w:hAnsi="Roboto Regular"/>
        </w:rPr>
        <w:t>To connect to Guppy</w:t>
      </w:r>
      <w:r w:rsidR="00207E7E">
        <w:rPr>
          <w:rFonts w:ascii="Roboto Regular" w:hAnsi="Roboto Regular"/>
        </w:rPr>
        <w:t xml:space="preserve">, I used the iMac in my office and the </w:t>
      </w:r>
      <w:proofErr w:type="spellStart"/>
      <w:r w:rsidR="00207E7E">
        <w:rPr>
          <w:rFonts w:ascii="Roboto Regular" w:hAnsi="Roboto Regular"/>
        </w:rPr>
        <w:t>CoRD</w:t>
      </w:r>
      <w:proofErr w:type="spellEnd"/>
      <w:r w:rsidR="00207E7E">
        <w:rPr>
          <w:rFonts w:ascii="Roboto Regular" w:hAnsi="Roboto Regular"/>
        </w:rPr>
        <w:t xml:space="preserve"> program in order to remotely connect to the Windows box desktop. </w:t>
      </w:r>
      <w:r w:rsidR="007F5450">
        <w:rPr>
          <w:rFonts w:ascii="Roboto Regular" w:hAnsi="Roboto Regular"/>
        </w:rPr>
        <w:t xml:space="preserve">I used the XenCenter program’s console (terminal) in order to issue commands. </w:t>
      </w:r>
      <w:r w:rsidR="00E1714E">
        <w:rPr>
          <w:rFonts w:ascii="Roboto Regular" w:hAnsi="Roboto Regular"/>
        </w:rPr>
        <w:t xml:space="preserve">The default virtual networking for XenServer was switched to Open vSwitch. </w:t>
      </w:r>
    </w:p>
    <w:p w14:paraId="054AC240" w14:textId="724BCD27" w:rsidR="0089318A" w:rsidRDefault="009644EC" w:rsidP="00A80CF9">
      <w:pPr>
        <w:spacing w:line="480" w:lineRule="auto"/>
        <w:ind w:left="-720" w:right="-720" w:firstLine="720"/>
        <w:rPr>
          <w:rFonts w:ascii="Roboto Regular" w:hAnsi="Roboto Regular"/>
        </w:rPr>
      </w:pPr>
      <w:r>
        <w:rPr>
          <w:rFonts w:ascii="Roboto Regular" w:hAnsi="Roboto Regular"/>
        </w:rPr>
        <w:tab/>
        <w:t xml:space="preserve">Scripts for XenServer were created using the </w:t>
      </w:r>
      <w:proofErr w:type="gramStart"/>
      <w:r>
        <w:rPr>
          <w:rFonts w:ascii="Roboto Regular" w:hAnsi="Roboto Regular"/>
        </w:rPr>
        <w:t>vi</w:t>
      </w:r>
      <w:proofErr w:type="gramEnd"/>
      <w:r>
        <w:rPr>
          <w:rFonts w:ascii="Roboto Regular" w:hAnsi="Roboto Regular"/>
        </w:rPr>
        <w:t xml:space="preserve"> text editor, and were driven by the powerful xe commands included in XenServer. </w:t>
      </w:r>
      <w:proofErr w:type="gramStart"/>
      <w:r>
        <w:rPr>
          <w:rFonts w:ascii="Roboto Regular" w:hAnsi="Roboto Regular"/>
        </w:rPr>
        <w:t>xe</w:t>
      </w:r>
      <w:proofErr w:type="gramEnd"/>
      <w:r>
        <w:rPr>
          <w:rFonts w:ascii="Roboto Regular" w:hAnsi="Roboto Regular"/>
        </w:rPr>
        <w:t xml:space="preserve"> commands are </w:t>
      </w:r>
      <w:proofErr w:type="spellStart"/>
      <w:r>
        <w:rPr>
          <w:rFonts w:ascii="Roboto Regular" w:hAnsi="Roboto Regular"/>
        </w:rPr>
        <w:t>Xen</w:t>
      </w:r>
      <w:proofErr w:type="spellEnd"/>
      <w:r>
        <w:rPr>
          <w:rFonts w:ascii="Roboto Regular" w:hAnsi="Roboto Regular"/>
        </w:rPr>
        <w:t xml:space="preserve"> commands that can </w:t>
      </w:r>
      <w:r>
        <w:rPr>
          <w:rFonts w:ascii="Roboto Regular" w:hAnsi="Roboto Regular"/>
        </w:rPr>
        <w:lastRenderedPageBreak/>
        <w:t>accomplish a wide range of tasks. I implemented a script for creating a set of VMs based on a template</w:t>
      </w:r>
      <w:r w:rsidR="0089318A">
        <w:rPr>
          <w:rFonts w:ascii="Roboto Regular" w:hAnsi="Roboto Regular"/>
        </w:rPr>
        <w:t xml:space="preserve"> (Figure 1)</w:t>
      </w:r>
      <w:r>
        <w:rPr>
          <w:rFonts w:ascii="Roboto Regular" w:hAnsi="Roboto Regular"/>
        </w:rPr>
        <w:t>, starting a set of VMs</w:t>
      </w:r>
      <w:r w:rsidR="0089318A">
        <w:rPr>
          <w:rFonts w:ascii="Roboto Regular" w:hAnsi="Roboto Regular"/>
        </w:rPr>
        <w:t xml:space="preserve"> (Figure 2)</w:t>
      </w:r>
      <w:r>
        <w:rPr>
          <w:rFonts w:ascii="Roboto Regular" w:hAnsi="Roboto Regular"/>
        </w:rPr>
        <w:t>, shutting down a set of VMs</w:t>
      </w:r>
      <w:r w:rsidR="0089318A">
        <w:rPr>
          <w:rFonts w:ascii="Roboto Regular" w:hAnsi="Roboto Regular"/>
        </w:rPr>
        <w:t xml:space="preserve"> (Figure 3),</w:t>
      </w:r>
      <w:r>
        <w:rPr>
          <w:rFonts w:ascii="Roboto Regular" w:hAnsi="Roboto Regular"/>
        </w:rPr>
        <w:t xml:space="preserve"> and deleting a set of VMs</w:t>
      </w:r>
      <w:r w:rsidR="0089318A">
        <w:rPr>
          <w:rFonts w:ascii="Roboto Regular" w:hAnsi="Roboto Regular"/>
        </w:rPr>
        <w:t xml:space="preserve"> (Figure 4)</w:t>
      </w:r>
      <w:r>
        <w:rPr>
          <w:rFonts w:ascii="Roboto Regular" w:hAnsi="Roboto Regular"/>
        </w:rPr>
        <w:t xml:space="preserve">. Each of the VMs is a full copy, instead of a fast copy. A full copy was used because a fast copy will have the same IP address, which undesirable in a networked configuration. </w:t>
      </w:r>
    </w:p>
    <w:p w14:paraId="3753328C" w14:textId="77777777" w:rsidR="0089318A" w:rsidRDefault="0089318A" w:rsidP="00A80CF9">
      <w:pPr>
        <w:spacing w:line="480" w:lineRule="auto"/>
        <w:ind w:left="-720" w:right="-720" w:firstLine="720"/>
        <w:jc w:val="center"/>
        <w:rPr>
          <w:rFonts w:ascii="Roboto Regular" w:hAnsi="Roboto Regular"/>
        </w:rPr>
      </w:pPr>
      <w:r>
        <w:rPr>
          <w:rFonts w:ascii="Roboto Regular" w:hAnsi="Roboto Regular"/>
          <w:noProof/>
        </w:rPr>
        <w:drawing>
          <wp:inline distT="0" distB="0" distL="0" distR="0" wp14:anchorId="0741F574" wp14:editId="1557B517">
            <wp:extent cx="4862195" cy="2087245"/>
            <wp:effectExtent l="0" t="0" r="0" b="0"/>
            <wp:docPr id="5" name="Picture 5" descr="Macintosh HD:Users:yr3:Desktop:Screen Shot 2014-07-31 at 12.4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r3:Desktop:Screen Shot 2014-07-31 at 12.41.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195" cy="2087245"/>
                    </a:xfrm>
                    <a:prstGeom prst="rect">
                      <a:avLst/>
                    </a:prstGeom>
                    <a:noFill/>
                    <a:ln>
                      <a:noFill/>
                    </a:ln>
                  </pic:spPr>
                </pic:pic>
              </a:graphicData>
            </a:graphic>
          </wp:inline>
        </w:drawing>
      </w:r>
    </w:p>
    <w:p w14:paraId="00BE367A" w14:textId="4C60F4FF" w:rsidR="0089318A" w:rsidRDefault="0089318A" w:rsidP="00A96A6E">
      <w:pPr>
        <w:spacing w:line="480" w:lineRule="auto"/>
        <w:ind w:left="-720" w:right="-720" w:firstLine="720"/>
        <w:jc w:val="center"/>
        <w:rPr>
          <w:rFonts w:ascii="Roboto Regular" w:hAnsi="Roboto Regular"/>
        </w:rPr>
      </w:pPr>
      <w:r>
        <w:rPr>
          <w:rFonts w:ascii="Roboto Regular" w:hAnsi="Roboto Regular"/>
        </w:rPr>
        <w:t>Figure 1. Bash script to create as many VMs as needed based on a template.</w:t>
      </w:r>
    </w:p>
    <w:p w14:paraId="3EA3C4BC" w14:textId="77777777" w:rsidR="00A96A6E" w:rsidRDefault="00A96A6E" w:rsidP="00A96A6E">
      <w:pPr>
        <w:spacing w:line="480" w:lineRule="auto"/>
        <w:ind w:left="-720" w:right="-720" w:firstLine="720"/>
        <w:jc w:val="center"/>
        <w:rPr>
          <w:rFonts w:ascii="Roboto Regular" w:hAnsi="Roboto Regular"/>
        </w:rPr>
      </w:pPr>
    </w:p>
    <w:p w14:paraId="1C3C856B" w14:textId="21FD085A" w:rsidR="0089318A" w:rsidRDefault="0089318A" w:rsidP="00A80CF9">
      <w:pPr>
        <w:spacing w:line="480" w:lineRule="auto"/>
        <w:ind w:left="-720" w:right="-720" w:firstLine="720"/>
        <w:jc w:val="center"/>
        <w:rPr>
          <w:rFonts w:ascii="Roboto Regular" w:hAnsi="Roboto Regular"/>
        </w:rPr>
      </w:pPr>
      <w:r>
        <w:rPr>
          <w:rFonts w:ascii="Roboto Regular" w:hAnsi="Roboto Regular"/>
          <w:noProof/>
        </w:rPr>
        <w:drawing>
          <wp:inline distT="0" distB="0" distL="0" distR="0" wp14:anchorId="03363206" wp14:editId="5129D50A">
            <wp:extent cx="3582035" cy="1710690"/>
            <wp:effectExtent l="0" t="0" r="0" b="0"/>
            <wp:docPr id="4" name="Picture 4" descr="Macintosh HD:Users:yr3:Desktop:Screen Shot 2014-07-31 at 12.41.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r3:Desktop:Screen Shot 2014-07-31 at 12.41.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35" cy="1710690"/>
                    </a:xfrm>
                    <a:prstGeom prst="rect">
                      <a:avLst/>
                    </a:prstGeom>
                    <a:noFill/>
                    <a:ln>
                      <a:noFill/>
                    </a:ln>
                  </pic:spPr>
                </pic:pic>
              </a:graphicData>
            </a:graphic>
          </wp:inline>
        </w:drawing>
      </w:r>
    </w:p>
    <w:p w14:paraId="173A416B" w14:textId="26F1DB64" w:rsidR="0089318A" w:rsidRDefault="0089318A" w:rsidP="00A80CF9">
      <w:pPr>
        <w:spacing w:line="480" w:lineRule="auto"/>
        <w:ind w:left="-720" w:right="-720" w:firstLine="720"/>
        <w:jc w:val="center"/>
        <w:rPr>
          <w:rFonts w:ascii="Roboto Regular" w:hAnsi="Roboto Regular"/>
        </w:rPr>
      </w:pPr>
      <w:r>
        <w:rPr>
          <w:rFonts w:ascii="Roboto Regular" w:hAnsi="Roboto Regular"/>
        </w:rPr>
        <w:t>Figure 2. Bash script to start VMs.</w:t>
      </w:r>
    </w:p>
    <w:p w14:paraId="58D71BF5" w14:textId="39B1DBBF" w:rsidR="0089318A" w:rsidRDefault="0089318A" w:rsidP="00A80CF9">
      <w:pPr>
        <w:spacing w:line="480" w:lineRule="auto"/>
        <w:ind w:left="-720" w:right="-720" w:firstLine="720"/>
        <w:jc w:val="center"/>
        <w:rPr>
          <w:rFonts w:ascii="Roboto Regular" w:hAnsi="Roboto Regular"/>
        </w:rPr>
      </w:pPr>
      <w:r>
        <w:rPr>
          <w:rFonts w:ascii="Roboto Regular" w:hAnsi="Roboto Regular"/>
          <w:noProof/>
        </w:rPr>
        <w:lastRenderedPageBreak/>
        <w:drawing>
          <wp:inline distT="0" distB="0" distL="0" distR="0" wp14:anchorId="63840C07" wp14:editId="0C47CDE1">
            <wp:extent cx="4926965" cy="1732280"/>
            <wp:effectExtent l="0" t="0" r="635" b="0"/>
            <wp:docPr id="3" name="Picture 3" descr="Macintosh HD:Users:yr3:Desktop:Screen Shot 2014-07-31 at 12.4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r3:Desktop:Screen Shot 2014-07-31 at 12.41.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965" cy="1732280"/>
                    </a:xfrm>
                    <a:prstGeom prst="rect">
                      <a:avLst/>
                    </a:prstGeom>
                    <a:noFill/>
                    <a:ln>
                      <a:noFill/>
                    </a:ln>
                  </pic:spPr>
                </pic:pic>
              </a:graphicData>
            </a:graphic>
          </wp:inline>
        </w:drawing>
      </w:r>
    </w:p>
    <w:p w14:paraId="4A60E162" w14:textId="277A5762" w:rsidR="0089318A" w:rsidRDefault="0089318A" w:rsidP="00A80CF9">
      <w:pPr>
        <w:spacing w:line="480" w:lineRule="auto"/>
        <w:ind w:left="-720" w:right="-720" w:firstLine="720"/>
        <w:jc w:val="center"/>
        <w:rPr>
          <w:rFonts w:ascii="Roboto Regular" w:hAnsi="Roboto Regular"/>
        </w:rPr>
      </w:pPr>
      <w:r>
        <w:rPr>
          <w:rFonts w:ascii="Roboto Regular" w:hAnsi="Roboto Regular"/>
        </w:rPr>
        <w:t>Figure 3. Bash script to shutdown selected VMs.</w:t>
      </w:r>
    </w:p>
    <w:p w14:paraId="01B33B5B" w14:textId="53F8C1DD" w:rsidR="0089318A" w:rsidRDefault="0089318A" w:rsidP="00A80CF9">
      <w:pPr>
        <w:spacing w:line="480" w:lineRule="auto"/>
        <w:ind w:left="-720" w:right="-720" w:firstLine="720"/>
        <w:jc w:val="center"/>
        <w:rPr>
          <w:rFonts w:ascii="Roboto Regular" w:hAnsi="Roboto Regular"/>
        </w:rPr>
      </w:pPr>
      <w:r>
        <w:rPr>
          <w:rFonts w:ascii="Roboto Regular" w:hAnsi="Roboto Regular"/>
          <w:noProof/>
        </w:rPr>
        <w:drawing>
          <wp:inline distT="0" distB="0" distL="0" distR="0" wp14:anchorId="093210C9" wp14:editId="60BA9CCD">
            <wp:extent cx="4872990" cy="1710690"/>
            <wp:effectExtent l="0" t="0" r="3810" b="0"/>
            <wp:docPr id="6" name="Picture 6" descr="Macintosh HD:Users:yr3:Desktop:Screen Shot 2014-07-31 at 12.4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r3:Desktop:Screen Shot 2014-07-31 at 12.41.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990" cy="1710690"/>
                    </a:xfrm>
                    <a:prstGeom prst="rect">
                      <a:avLst/>
                    </a:prstGeom>
                    <a:noFill/>
                    <a:ln>
                      <a:noFill/>
                    </a:ln>
                  </pic:spPr>
                </pic:pic>
              </a:graphicData>
            </a:graphic>
          </wp:inline>
        </w:drawing>
      </w:r>
    </w:p>
    <w:p w14:paraId="1AB63595" w14:textId="1B770C17" w:rsidR="0089318A" w:rsidRDefault="0089318A" w:rsidP="00A80CF9">
      <w:pPr>
        <w:spacing w:line="480" w:lineRule="auto"/>
        <w:ind w:left="-720" w:right="-720" w:firstLine="720"/>
        <w:jc w:val="center"/>
        <w:rPr>
          <w:rFonts w:ascii="Roboto Regular" w:hAnsi="Roboto Regular"/>
        </w:rPr>
      </w:pPr>
      <w:r>
        <w:rPr>
          <w:rFonts w:ascii="Roboto Regular" w:hAnsi="Roboto Regular"/>
        </w:rPr>
        <w:t>Figure 4. Bash script to delete selected VMs.</w:t>
      </w:r>
    </w:p>
    <w:p w14:paraId="2FB70136" w14:textId="77777777" w:rsidR="0089318A" w:rsidRDefault="0089318A" w:rsidP="00A80CF9">
      <w:pPr>
        <w:spacing w:line="480" w:lineRule="auto"/>
        <w:ind w:left="-720" w:right="-720" w:firstLine="720"/>
        <w:rPr>
          <w:rFonts w:ascii="Roboto Regular" w:hAnsi="Roboto Regular"/>
        </w:rPr>
      </w:pPr>
    </w:p>
    <w:p w14:paraId="721566AD" w14:textId="3B496F00" w:rsidR="005702BC" w:rsidRPr="0074346F" w:rsidRDefault="000F7721" w:rsidP="00A80CF9">
      <w:pPr>
        <w:spacing w:line="480" w:lineRule="auto"/>
        <w:ind w:left="-720" w:right="-720" w:firstLine="720"/>
        <w:rPr>
          <w:rFonts w:ascii="Roboto Regular" w:hAnsi="Roboto Regular"/>
        </w:rPr>
      </w:pPr>
      <w:r>
        <w:rPr>
          <w:rFonts w:ascii="Roboto Regular" w:hAnsi="Roboto Regular"/>
        </w:rPr>
        <w:tab/>
        <w:t>I installed five</w:t>
      </w:r>
      <w:r w:rsidR="005702BC">
        <w:rPr>
          <w:rFonts w:ascii="Roboto Regular" w:hAnsi="Roboto Regular"/>
        </w:rPr>
        <w:t xml:space="preserve"> templates for researchers in CISR t</w:t>
      </w:r>
      <w:r w:rsidR="0039610B">
        <w:rPr>
          <w:rFonts w:ascii="Roboto Regular" w:hAnsi="Roboto Regular"/>
        </w:rPr>
        <w:t xml:space="preserve">o use: Windows 7 Professional, </w:t>
      </w:r>
      <w:proofErr w:type="spellStart"/>
      <w:r w:rsidR="0039610B">
        <w:rPr>
          <w:rFonts w:ascii="Roboto Regular" w:hAnsi="Roboto Regular"/>
        </w:rPr>
        <w:t>Xu</w:t>
      </w:r>
      <w:r w:rsidR="005702BC">
        <w:rPr>
          <w:rFonts w:ascii="Roboto Regular" w:hAnsi="Roboto Regular"/>
        </w:rPr>
        <w:t>buntu</w:t>
      </w:r>
      <w:proofErr w:type="spellEnd"/>
      <w:r w:rsidR="005702BC">
        <w:rPr>
          <w:rFonts w:ascii="Roboto Regular" w:hAnsi="Roboto Regular"/>
        </w:rPr>
        <w:t xml:space="preserve"> 14.04, Honey Drive 3, and Kali Linux 1.06</w:t>
      </w:r>
      <w:r>
        <w:rPr>
          <w:rFonts w:ascii="Roboto Regular" w:hAnsi="Roboto Regular"/>
        </w:rPr>
        <w:t>, and Elementary OS</w:t>
      </w:r>
      <w:r w:rsidR="005702BC">
        <w:rPr>
          <w:rFonts w:ascii="Roboto Regular" w:hAnsi="Roboto Regular"/>
        </w:rPr>
        <w:t xml:space="preserve">. Honey Drive is a modified Ubuntu that comes with </w:t>
      </w:r>
      <w:ins w:id="1" w:author="Skelton, Robert J." w:date="2014-08-08T13:21:00Z">
        <w:r w:rsidR="00BA5DEA">
          <w:rPr>
            <w:rFonts w:ascii="Roboto Regular" w:hAnsi="Roboto Regular"/>
          </w:rPr>
          <w:t>copious amounts</w:t>
        </w:r>
      </w:ins>
      <w:r w:rsidR="005702BC">
        <w:rPr>
          <w:rFonts w:ascii="Roboto Regular" w:hAnsi="Roboto Regular"/>
        </w:rPr>
        <w:t xml:space="preserve"> of Honey Pot software, and Kali is another modified Ubuntu that comes with many </w:t>
      </w:r>
      <w:r w:rsidR="001C69E4">
        <w:rPr>
          <w:rFonts w:ascii="Roboto Regular" w:hAnsi="Roboto Regular"/>
        </w:rPr>
        <w:t>penetration-testing</w:t>
      </w:r>
      <w:r w:rsidR="005702BC">
        <w:rPr>
          <w:rFonts w:ascii="Roboto Regular" w:hAnsi="Roboto Regular"/>
        </w:rPr>
        <w:t xml:space="preserve"> (hacker) applications pre-installed. </w:t>
      </w:r>
      <w:r w:rsidR="002F7BFF">
        <w:rPr>
          <w:rFonts w:ascii="Roboto Regular" w:hAnsi="Roboto Regular"/>
        </w:rPr>
        <w:t xml:space="preserve">To create each template, I simply installed the VM, updated to the newest software, installed XenServer Tools, </w:t>
      </w:r>
      <w:r w:rsidR="00CA64A0">
        <w:rPr>
          <w:rFonts w:ascii="Roboto Regular" w:hAnsi="Roboto Regular"/>
        </w:rPr>
        <w:t>and then</w:t>
      </w:r>
      <w:r w:rsidR="002F7BFF">
        <w:rPr>
          <w:rFonts w:ascii="Roboto Regular" w:hAnsi="Roboto Regular"/>
        </w:rPr>
        <w:t xml:space="preserve"> turned the machine off. This way, my scripts can create many instances of these OS templates for the Cyber Range.</w:t>
      </w:r>
      <w:r w:rsidR="00CA1568">
        <w:rPr>
          <w:rFonts w:ascii="Roboto Regular" w:hAnsi="Roboto Regular"/>
        </w:rPr>
        <w:t xml:space="preserve"> In Figure 5 below, I used the scripts to create 45 copies of my original Elementary OS VM, </w:t>
      </w:r>
      <w:proofErr w:type="gramStart"/>
      <w:r w:rsidR="00CA1568">
        <w:rPr>
          <w:rFonts w:ascii="Roboto Regular" w:hAnsi="Roboto Regular"/>
        </w:rPr>
        <w:t>then</w:t>
      </w:r>
      <w:proofErr w:type="gramEnd"/>
      <w:r w:rsidR="00CA1568">
        <w:rPr>
          <w:rFonts w:ascii="Roboto Regular" w:hAnsi="Roboto Regular"/>
        </w:rPr>
        <w:t xml:space="preserve"> started all 45. This took around 15 minutes to execute. </w:t>
      </w:r>
      <w:r w:rsidR="002F7BFF">
        <w:rPr>
          <w:rFonts w:ascii="Roboto Regular" w:hAnsi="Roboto Regular"/>
        </w:rPr>
        <w:t xml:space="preserve"> </w:t>
      </w:r>
    </w:p>
    <w:p w14:paraId="687529E1" w14:textId="677002A4" w:rsidR="00064EDB" w:rsidRDefault="000F7721" w:rsidP="00A80CF9">
      <w:pPr>
        <w:spacing w:line="480" w:lineRule="auto"/>
        <w:ind w:left="-720" w:right="-720" w:firstLine="720"/>
        <w:jc w:val="center"/>
        <w:rPr>
          <w:rFonts w:ascii="Roboto Regular" w:hAnsi="Roboto Regular"/>
        </w:rPr>
      </w:pPr>
      <w:r>
        <w:rPr>
          <w:rFonts w:ascii="Roboto Regular" w:hAnsi="Roboto Regular"/>
          <w:noProof/>
        </w:rPr>
        <w:lastRenderedPageBreak/>
        <w:drawing>
          <wp:inline distT="0" distB="0" distL="0" distR="0" wp14:anchorId="70BCD924" wp14:editId="4CE77B3F">
            <wp:extent cx="5486400" cy="3431540"/>
            <wp:effectExtent l="0" t="0" r="0" b="0"/>
            <wp:docPr id="1" name="Picture 1" descr="Macintosh HD:Users:yr3:Desktop:Screen Shot 2014-08-04 at 9.37.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r3:Desktop:Screen Shot 2014-08-04 at 9.37.0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31540"/>
                    </a:xfrm>
                    <a:prstGeom prst="rect">
                      <a:avLst/>
                    </a:prstGeom>
                    <a:noFill/>
                    <a:ln>
                      <a:noFill/>
                    </a:ln>
                  </pic:spPr>
                </pic:pic>
              </a:graphicData>
            </a:graphic>
          </wp:inline>
        </w:drawing>
      </w:r>
    </w:p>
    <w:p w14:paraId="4F2236DA" w14:textId="6B3DB45C" w:rsidR="000F7721" w:rsidRPr="0074346F" w:rsidRDefault="000F7721" w:rsidP="00A80CF9">
      <w:pPr>
        <w:spacing w:line="480" w:lineRule="auto"/>
        <w:ind w:left="-720" w:right="-720" w:firstLine="720"/>
        <w:jc w:val="center"/>
        <w:rPr>
          <w:rFonts w:ascii="Roboto Regular" w:hAnsi="Roboto Regular"/>
        </w:rPr>
      </w:pPr>
      <w:r>
        <w:rPr>
          <w:rFonts w:ascii="Roboto Regular" w:hAnsi="Roboto Regular"/>
        </w:rPr>
        <w:t>Figure 5. I created 45 instances of Elementary OS for this quick cyber range.</w:t>
      </w:r>
    </w:p>
    <w:p w14:paraId="48C0FB18" w14:textId="77777777" w:rsidR="0027671E" w:rsidRDefault="0027671E" w:rsidP="00A80CF9">
      <w:pPr>
        <w:spacing w:line="480" w:lineRule="auto"/>
        <w:ind w:left="-720" w:right="-720" w:firstLine="720"/>
        <w:rPr>
          <w:rFonts w:ascii="Roboto Regular" w:hAnsi="Roboto Regular"/>
        </w:rPr>
      </w:pPr>
    </w:p>
    <w:p w14:paraId="3940448C" w14:textId="1ED4FE38" w:rsidR="0027671E" w:rsidRPr="00D34D44" w:rsidRDefault="0027671E" w:rsidP="00A80CF9">
      <w:pPr>
        <w:spacing w:line="480" w:lineRule="auto"/>
        <w:ind w:left="-720" w:right="-720" w:firstLine="720"/>
        <w:rPr>
          <w:rFonts w:ascii="Roboto Regular" w:hAnsi="Roboto Regular"/>
          <w:b/>
          <w:u w:val="single"/>
        </w:rPr>
      </w:pPr>
      <w:r w:rsidRPr="00D34D44">
        <w:rPr>
          <w:rFonts w:ascii="Roboto Regular" w:hAnsi="Roboto Regular"/>
          <w:b/>
          <w:u w:val="single"/>
        </w:rPr>
        <w:t>Issues Encountered</w:t>
      </w:r>
    </w:p>
    <w:p w14:paraId="71929116" w14:textId="2E4F03E7" w:rsidR="0027671E" w:rsidRDefault="002855D5" w:rsidP="00A80CF9">
      <w:pPr>
        <w:spacing w:line="480" w:lineRule="auto"/>
        <w:ind w:left="-720" w:right="-720" w:firstLine="720"/>
        <w:rPr>
          <w:rFonts w:ascii="Roboto Regular" w:hAnsi="Roboto Regular"/>
        </w:rPr>
      </w:pPr>
      <w:r>
        <w:rPr>
          <w:rFonts w:ascii="Roboto Regular" w:hAnsi="Roboto Regular"/>
        </w:rPr>
        <w:tab/>
        <w:t xml:space="preserve">Virtual Networks involve a huge learning curve. Whenever you disconnect a device from eth0, you have lost all access to it. This happened to me multiple times </w:t>
      </w:r>
      <w:r w:rsidR="007A0B40">
        <w:rPr>
          <w:rFonts w:ascii="Roboto Regular" w:hAnsi="Roboto Regular"/>
        </w:rPr>
        <w:t>throughout</w:t>
      </w:r>
      <w:r>
        <w:rPr>
          <w:rFonts w:ascii="Roboto Regular" w:hAnsi="Roboto Regular"/>
        </w:rPr>
        <w:t xml:space="preserve"> the project when setting up OVS, and my solution was to reinstall XenServer on that machine. Reinstalling XenServer only takes a few minutes. </w:t>
      </w:r>
      <w:r w:rsidR="007A0B40">
        <w:rPr>
          <w:rFonts w:ascii="Roboto Regular" w:hAnsi="Roboto Regular"/>
        </w:rPr>
        <w:t xml:space="preserve">My solution involved using eth1 for testing the virtual network, since messing up eth0 had severe consequences. </w:t>
      </w:r>
      <w:r w:rsidR="008F1681">
        <w:rPr>
          <w:rFonts w:ascii="Roboto Regular" w:hAnsi="Roboto Regular"/>
        </w:rPr>
        <w:t>Later, I learned that eth0 is the core of keeping the Cyber Range secure, and disabling and enabling it was easier than I thought. However, to re</w:t>
      </w:r>
      <w:r w:rsidR="00601CD4">
        <w:rPr>
          <w:rFonts w:ascii="Roboto Regular" w:hAnsi="Roboto Regular"/>
        </w:rPr>
        <w:t>-</w:t>
      </w:r>
      <w:r w:rsidR="008F1681">
        <w:rPr>
          <w:rFonts w:ascii="Roboto Regular" w:hAnsi="Roboto Regular"/>
        </w:rPr>
        <w:t>enable eth0, I had to manually enter “</w:t>
      </w:r>
      <w:proofErr w:type="spellStart"/>
      <w:r w:rsidR="008F1681">
        <w:rPr>
          <w:rFonts w:ascii="Roboto Regular" w:hAnsi="Roboto Regular"/>
        </w:rPr>
        <w:t>ifconfig</w:t>
      </w:r>
      <w:proofErr w:type="spellEnd"/>
      <w:r w:rsidR="008F1681">
        <w:rPr>
          <w:rFonts w:ascii="Roboto Regular" w:hAnsi="Roboto Regular"/>
        </w:rPr>
        <w:t xml:space="preserve"> eth0 up” on the appropriate machine. </w:t>
      </w:r>
    </w:p>
    <w:p w14:paraId="38CF5524" w14:textId="492F9821" w:rsidR="000E1625" w:rsidRDefault="000E1625" w:rsidP="00A80CF9">
      <w:pPr>
        <w:spacing w:line="480" w:lineRule="auto"/>
        <w:ind w:left="-720" w:right="-720" w:firstLine="720"/>
        <w:rPr>
          <w:rFonts w:ascii="Roboto Regular" w:hAnsi="Roboto Regular"/>
        </w:rPr>
      </w:pPr>
      <w:r>
        <w:rPr>
          <w:rFonts w:ascii="Roboto Regular" w:hAnsi="Roboto Regular"/>
        </w:rPr>
        <w:tab/>
        <w:t xml:space="preserve">When I installed all the VM templates, I created their virtual disk to have 50 GB of storage space. After created these disks, you can increase the size of the disk, but not </w:t>
      </w:r>
      <w:r>
        <w:rPr>
          <w:rFonts w:ascii="Roboto Regular" w:hAnsi="Roboto Regular"/>
        </w:rPr>
        <w:lastRenderedPageBreak/>
        <w:t>decrease the size. Since these disks were quite large, and I only had 1 TB of total storage space, I ran out of space while creating new copies of VMs fast. To fix this, I reinstalled these VM templates from scratch</w:t>
      </w:r>
      <w:r w:rsidR="00AF1D18">
        <w:rPr>
          <w:rFonts w:ascii="Roboto Regular" w:hAnsi="Roboto Regular"/>
        </w:rPr>
        <w:t>, using</w:t>
      </w:r>
      <w:r w:rsidR="003878A8">
        <w:rPr>
          <w:rFonts w:ascii="Roboto Regular" w:hAnsi="Roboto Regular"/>
        </w:rPr>
        <w:t xml:space="preserve"> the m</w:t>
      </w:r>
      <w:r w:rsidR="00A40B35">
        <w:rPr>
          <w:rFonts w:ascii="Roboto Regular" w:hAnsi="Roboto Regular"/>
        </w:rPr>
        <w:t xml:space="preserve">inimum specifications for that </w:t>
      </w:r>
      <w:r w:rsidR="003878A8">
        <w:rPr>
          <w:rFonts w:ascii="Roboto Regular" w:hAnsi="Roboto Regular"/>
        </w:rPr>
        <w:t xml:space="preserve">OS. </w:t>
      </w:r>
    </w:p>
    <w:p w14:paraId="6C295C52" w14:textId="77777777" w:rsidR="0027671E" w:rsidRDefault="0027671E" w:rsidP="00A80CF9">
      <w:pPr>
        <w:spacing w:line="480" w:lineRule="auto"/>
        <w:ind w:left="-720" w:right="-720" w:firstLine="720"/>
        <w:rPr>
          <w:rFonts w:ascii="Roboto Regular" w:hAnsi="Roboto Regular"/>
        </w:rPr>
      </w:pPr>
    </w:p>
    <w:p w14:paraId="56D302A9" w14:textId="13CBC5DA" w:rsidR="0011275A" w:rsidRDefault="0011275A" w:rsidP="00A80CF9">
      <w:pPr>
        <w:spacing w:line="480" w:lineRule="auto"/>
        <w:ind w:left="-720" w:right="-720" w:firstLine="720"/>
        <w:rPr>
          <w:rFonts w:ascii="Roboto Regular" w:hAnsi="Roboto Regular"/>
          <w:b/>
          <w:u w:val="single"/>
        </w:rPr>
      </w:pPr>
      <w:r>
        <w:rPr>
          <w:rFonts w:ascii="Roboto Regular" w:hAnsi="Roboto Regular"/>
          <w:b/>
          <w:u w:val="single"/>
        </w:rPr>
        <w:t>Conclusion</w:t>
      </w:r>
    </w:p>
    <w:p w14:paraId="0E0A4751" w14:textId="50F16845" w:rsidR="00EA5466" w:rsidRDefault="00913AA2" w:rsidP="00ED70B3">
      <w:pPr>
        <w:spacing w:line="480" w:lineRule="auto"/>
        <w:ind w:left="-720" w:right="-720" w:firstLine="720"/>
        <w:rPr>
          <w:rFonts w:ascii="Roboto Regular" w:hAnsi="Roboto Regular"/>
        </w:rPr>
      </w:pPr>
      <w:r>
        <w:rPr>
          <w:rFonts w:ascii="Roboto Regular" w:hAnsi="Roboto Regular"/>
        </w:rPr>
        <w:t xml:space="preserve">           </w:t>
      </w:r>
      <w:r w:rsidR="00A774FA" w:rsidRPr="007333AF">
        <w:rPr>
          <w:rFonts w:ascii="Roboto Regular" w:hAnsi="Roboto Regular"/>
        </w:rPr>
        <w:t xml:space="preserve">This Cyber Range will be useful for malware and virus research, and other experiments that require large networks for testing. Because of the simplicity and quickness of deployment, a large network can be created in a matter of minutes. This </w:t>
      </w:r>
      <w:r w:rsidR="00A774FA">
        <w:rPr>
          <w:rFonts w:ascii="Roboto Regular" w:hAnsi="Roboto Regular"/>
        </w:rPr>
        <w:t>Cyber Range configuration is very scalable -- massive networks can be instantiated by adding more blades. Having a safe place for malware research and testing</w:t>
      </w:r>
      <w:r w:rsidR="00A774FA" w:rsidRPr="007333AF">
        <w:rPr>
          <w:rFonts w:ascii="Roboto Regular" w:hAnsi="Roboto Regular"/>
        </w:rPr>
        <w:t xml:space="preserve"> will be </w:t>
      </w:r>
      <w:r w:rsidR="00A774FA">
        <w:rPr>
          <w:rFonts w:ascii="Roboto Regular" w:hAnsi="Roboto Regular"/>
        </w:rPr>
        <w:t>beneficial to the employees</w:t>
      </w:r>
      <w:r w:rsidR="00A774FA" w:rsidRPr="007333AF">
        <w:rPr>
          <w:rFonts w:ascii="Roboto Regular" w:hAnsi="Roboto Regular"/>
        </w:rPr>
        <w:t xml:space="preserve"> in the CISR division </w:t>
      </w:r>
      <w:r w:rsidR="00A774FA">
        <w:rPr>
          <w:rFonts w:ascii="Roboto Regular" w:hAnsi="Roboto Regular"/>
        </w:rPr>
        <w:t xml:space="preserve">who </w:t>
      </w:r>
      <w:r w:rsidR="00A774FA" w:rsidRPr="007333AF">
        <w:rPr>
          <w:rFonts w:ascii="Roboto Regular" w:hAnsi="Roboto Regular"/>
        </w:rPr>
        <w:t>perform research on potentially dangerous programs and applications</w:t>
      </w:r>
      <w:r w:rsidR="00A774FA">
        <w:rPr>
          <w:rFonts w:ascii="Roboto Regular" w:hAnsi="Roboto Regular"/>
        </w:rPr>
        <w:t>.</w:t>
      </w:r>
      <w:bookmarkStart w:id="2" w:name="_GoBack"/>
      <w:bookmarkEnd w:id="2"/>
    </w:p>
    <w:p w14:paraId="3B5E9DDB" w14:textId="77777777" w:rsidR="00EA5466" w:rsidRDefault="00EA5466" w:rsidP="00586192">
      <w:pPr>
        <w:spacing w:line="480" w:lineRule="auto"/>
        <w:ind w:left="-720" w:right="-720"/>
        <w:rPr>
          <w:rFonts w:ascii="Roboto Regular" w:hAnsi="Roboto Regular"/>
        </w:rPr>
      </w:pPr>
    </w:p>
    <w:p w14:paraId="74F07B1C" w14:textId="77777777" w:rsidR="00586192" w:rsidRDefault="0027671E" w:rsidP="00ED70B3">
      <w:pPr>
        <w:spacing w:line="480" w:lineRule="auto"/>
        <w:ind w:left="-720" w:right="-720" w:firstLine="720"/>
        <w:rPr>
          <w:rFonts w:ascii="Roboto Regular" w:hAnsi="Roboto Regular"/>
          <w:b/>
          <w:u w:val="single"/>
        </w:rPr>
      </w:pPr>
      <w:r w:rsidRPr="007F5450">
        <w:rPr>
          <w:rFonts w:ascii="Roboto Regular" w:hAnsi="Roboto Regular"/>
          <w:b/>
          <w:u w:val="single"/>
        </w:rPr>
        <w:t>Sources</w:t>
      </w:r>
    </w:p>
    <w:p w14:paraId="739E7103" w14:textId="48AFE246" w:rsidR="007F5450" w:rsidRPr="00586192" w:rsidRDefault="0067704F" w:rsidP="00586192">
      <w:pPr>
        <w:spacing w:line="480" w:lineRule="auto"/>
        <w:ind w:left="-720" w:right="-720"/>
        <w:rPr>
          <w:rFonts w:ascii="Roboto Regular" w:hAnsi="Roboto Regular"/>
          <w:b/>
          <w:u w:val="single"/>
        </w:rPr>
      </w:pPr>
      <w:r>
        <w:rPr>
          <w:sz w:val="22"/>
        </w:rPr>
        <w:t>1.</w:t>
      </w:r>
      <w:hyperlink r:id="rId14" w:anchor="Switching_between_Linux_Bridge_and_Open_VSwitch" w:history="1">
        <w:r w:rsidR="00DE0A9D" w:rsidRPr="00337694">
          <w:rPr>
            <w:rStyle w:val="Hyperlink"/>
            <w:rFonts w:ascii="Roboto Regular" w:hAnsi="Roboto Regular"/>
            <w:sz w:val="22"/>
          </w:rPr>
          <w:t>http://wiki.xen.org/wiki/Network_Throughput_and_Performance_Guide#Switching_between_Linux_Bridge_and_Open_VSwitch</w:t>
        </w:r>
      </w:hyperlink>
    </w:p>
    <w:p w14:paraId="53AD301F" w14:textId="3719D9AF" w:rsidR="00DE0A9D" w:rsidRPr="00337694" w:rsidRDefault="0067704F" w:rsidP="00586192">
      <w:pPr>
        <w:spacing w:line="480" w:lineRule="auto"/>
        <w:ind w:left="-720" w:right="-720"/>
        <w:rPr>
          <w:rStyle w:val="Hyperlink"/>
          <w:rFonts w:ascii="Roboto Regular" w:hAnsi="Roboto Regular"/>
          <w:sz w:val="22"/>
        </w:rPr>
      </w:pPr>
      <w:r>
        <w:rPr>
          <w:sz w:val="22"/>
        </w:rPr>
        <w:t>2.</w:t>
      </w:r>
      <w:hyperlink r:id="rId15" w:history="1">
        <w:r w:rsidR="00DE0A9D" w:rsidRPr="00337694">
          <w:rPr>
            <w:rStyle w:val="Hyperlink"/>
            <w:rFonts w:ascii="Roboto Regular" w:hAnsi="Roboto Regular"/>
            <w:sz w:val="22"/>
          </w:rPr>
          <w:t>http://git.openvswitch.org/cgi-bin/gitweb.cgi?p=openvswitch;a=blob_plain;f=FAQ;hb=HEAD</w:t>
        </w:r>
      </w:hyperlink>
    </w:p>
    <w:p w14:paraId="27A09B4D" w14:textId="75C0CFFC" w:rsidR="00DE0A9D" w:rsidRPr="00337694" w:rsidRDefault="0067704F" w:rsidP="00586192">
      <w:pPr>
        <w:spacing w:line="480" w:lineRule="auto"/>
        <w:ind w:left="-720" w:right="-720"/>
        <w:rPr>
          <w:rFonts w:ascii="Roboto Regular" w:hAnsi="Roboto Regular"/>
          <w:sz w:val="22"/>
        </w:rPr>
      </w:pPr>
      <w:r>
        <w:rPr>
          <w:rFonts w:ascii="Roboto Regular" w:hAnsi="Roboto Regular"/>
          <w:sz w:val="22"/>
        </w:rPr>
        <w:t>3.</w:t>
      </w:r>
      <w:hyperlink r:id="rId16" w:history="1">
        <w:r w:rsidR="005702BC" w:rsidRPr="00337694">
          <w:rPr>
            <w:rStyle w:val="Hyperlink"/>
            <w:rFonts w:ascii="Roboto Regular" w:hAnsi="Roboto Regular"/>
            <w:sz w:val="22"/>
          </w:rPr>
          <w:t>http://virtualfuture.info/2010/10/xenserver-fast-clone-a-vm-120-times-in-90-seconds/</w:t>
        </w:r>
      </w:hyperlink>
    </w:p>
    <w:p w14:paraId="338DAB26" w14:textId="00F7E658" w:rsidR="005702BC" w:rsidRPr="00337694" w:rsidRDefault="0067704F" w:rsidP="00586192">
      <w:pPr>
        <w:spacing w:line="480" w:lineRule="auto"/>
        <w:ind w:left="-720" w:right="-720"/>
        <w:rPr>
          <w:rFonts w:ascii="Roboto Regular" w:hAnsi="Roboto Regular"/>
          <w:sz w:val="22"/>
        </w:rPr>
      </w:pPr>
      <w:r>
        <w:rPr>
          <w:rFonts w:ascii="Roboto Regular" w:hAnsi="Roboto Regular"/>
          <w:sz w:val="22"/>
        </w:rPr>
        <w:t>4.</w:t>
      </w:r>
      <w:hyperlink r:id="rId17" w:history="1">
        <w:r w:rsidR="005702BC" w:rsidRPr="00337694">
          <w:rPr>
            <w:rStyle w:val="Hyperlink"/>
            <w:rFonts w:ascii="Roboto Regular" w:hAnsi="Roboto Regular"/>
            <w:sz w:val="22"/>
          </w:rPr>
          <w:t>http://softlit.blogspot.com/2014/05/xenserver-62-and-ubuntu-1404-lts.html</w:t>
        </w:r>
      </w:hyperlink>
    </w:p>
    <w:p w14:paraId="59D76C46" w14:textId="414C71BF" w:rsidR="005702BC" w:rsidRPr="00337694" w:rsidRDefault="0067704F" w:rsidP="00586192">
      <w:pPr>
        <w:spacing w:line="480" w:lineRule="auto"/>
        <w:ind w:left="-720" w:right="-720"/>
        <w:rPr>
          <w:rFonts w:ascii="Roboto Regular" w:hAnsi="Roboto Regular"/>
          <w:sz w:val="22"/>
        </w:rPr>
      </w:pPr>
      <w:r>
        <w:rPr>
          <w:rFonts w:ascii="Roboto Regular" w:hAnsi="Roboto Regular"/>
          <w:sz w:val="22"/>
        </w:rPr>
        <w:t>5.</w:t>
      </w:r>
      <w:hyperlink r:id="rId18" w:history="1">
        <w:r w:rsidR="00337694" w:rsidRPr="00337694">
          <w:rPr>
            <w:rStyle w:val="Hyperlink"/>
            <w:rFonts w:ascii="Roboto Regular" w:hAnsi="Roboto Regular"/>
            <w:sz w:val="22"/>
          </w:rPr>
          <w:t>http://support.citrix.com/proddocs/topic/xencenter-61/xs-xc-vms-import-ovf.html</w:t>
        </w:r>
      </w:hyperlink>
    </w:p>
    <w:p w14:paraId="7717DF54" w14:textId="77777777" w:rsidR="00064EDB" w:rsidRPr="0074346F" w:rsidRDefault="00064EDB" w:rsidP="00586192">
      <w:pPr>
        <w:spacing w:line="480" w:lineRule="auto"/>
        <w:ind w:right="-720"/>
        <w:rPr>
          <w:rFonts w:ascii="Roboto Regular" w:hAnsi="Roboto Regular"/>
        </w:rPr>
      </w:pPr>
    </w:p>
    <w:p w14:paraId="30FC83B4" w14:textId="1528D79E" w:rsidR="002E41A8" w:rsidRPr="0074346F" w:rsidRDefault="002E41A8" w:rsidP="00DF070C">
      <w:pPr>
        <w:spacing w:line="480" w:lineRule="auto"/>
        <w:ind w:right="-720"/>
        <w:rPr>
          <w:rFonts w:ascii="Roboto Regular" w:hAnsi="Roboto Regular"/>
        </w:rPr>
      </w:pPr>
    </w:p>
    <w:sectPr w:rsidR="002E41A8" w:rsidRPr="0074346F" w:rsidSect="00626C00">
      <w:footerReference w:type="even" r:id="rId19"/>
      <w:footerReference w:type="defaul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Nichols" w:date="2014-08-08T12:49:00Z" w:initials="JN">
    <w:p w14:paraId="2C18585F" w14:textId="3F621193" w:rsidR="00487CC1" w:rsidRDefault="00487CC1">
      <w:pPr>
        <w:pStyle w:val="CommentText"/>
      </w:pPr>
      <w:r>
        <w:rPr>
          <w:rStyle w:val="CommentReference"/>
        </w:rPr>
        <w:annotationRef/>
      </w:r>
      <w:r>
        <w:t>Are your margins messed up?  It is showing up hard right on my screen.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6F22B" w14:textId="77777777" w:rsidR="00487CC1" w:rsidRDefault="00487CC1" w:rsidP="00626C00">
      <w:r>
        <w:separator/>
      </w:r>
    </w:p>
  </w:endnote>
  <w:endnote w:type="continuationSeparator" w:id="0">
    <w:p w14:paraId="6AEB421C" w14:textId="77777777" w:rsidR="00487CC1" w:rsidRDefault="00487CC1" w:rsidP="0062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Regular">
    <w:panose1 w:val="00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B0C1C" w14:textId="0B4BE50D" w:rsidR="00487CC1" w:rsidRDefault="00487CC1">
    <w:pPr>
      <w:pStyle w:val="Footer"/>
    </w:pPr>
    <w:r>
      <w:t>Cyber Range Implementation</w:t>
    </w:r>
    <w:r>
      <w:ptab w:relativeTo="margin" w:alignment="right" w:leader="none"/>
    </w:r>
    <w:r>
      <w:t>Robert Skelton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11481" w14:textId="799EED26" w:rsidR="00487CC1" w:rsidRDefault="00487CC1">
    <w:pPr>
      <w:pStyle w:val="Footer"/>
    </w:pPr>
    <w:r>
      <w:t>Cyber Range Implementation</w:t>
    </w:r>
    <w:r>
      <w:ptab w:relativeTo="margin" w:alignment="right" w:leader="none"/>
    </w:r>
    <w:r>
      <w:t>Robert Skelton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AE433" w14:textId="77777777" w:rsidR="00487CC1" w:rsidRDefault="00487CC1" w:rsidP="00626C00">
      <w:r>
        <w:separator/>
      </w:r>
    </w:p>
  </w:footnote>
  <w:footnote w:type="continuationSeparator" w:id="0">
    <w:p w14:paraId="6F131066" w14:textId="77777777" w:rsidR="00487CC1" w:rsidRDefault="00487CC1" w:rsidP="00626C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7"/>
  <w:proofState w:spelling="clean" w:grammar="clean"/>
  <w:revisionView w:markup="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A60"/>
    <w:rsid w:val="00001D1B"/>
    <w:rsid w:val="00016AF6"/>
    <w:rsid w:val="00064EDB"/>
    <w:rsid w:val="00092EF1"/>
    <w:rsid w:val="000E1625"/>
    <w:rsid w:val="000F7721"/>
    <w:rsid w:val="0011275A"/>
    <w:rsid w:val="0013319C"/>
    <w:rsid w:val="0015444A"/>
    <w:rsid w:val="001743C2"/>
    <w:rsid w:val="00195A4C"/>
    <w:rsid w:val="001B6085"/>
    <w:rsid w:val="001C69E4"/>
    <w:rsid w:val="00207E7E"/>
    <w:rsid w:val="00216291"/>
    <w:rsid w:val="0027671E"/>
    <w:rsid w:val="002855D5"/>
    <w:rsid w:val="002B1D9B"/>
    <w:rsid w:val="002B4B39"/>
    <w:rsid w:val="002E41A8"/>
    <w:rsid w:val="002F7BFF"/>
    <w:rsid w:val="00337694"/>
    <w:rsid w:val="003878A8"/>
    <w:rsid w:val="0039610B"/>
    <w:rsid w:val="003B0945"/>
    <w:rsid w:val="003C796B"/>
    <w:rsid w:val="003D6D43"/>
    <w:rsid w:val="00403F53"/>
    <w:rsid w:val="00442604"/>
    <w:rsid w:val="00451D60"/>
    <w:rsid w:val="004558F0"/>
    <w:rsid w:val="00470ADE"/>
    <w:rsid w:val="00481B69"/>
    <w:rsid w:val="00482C91"/>
    <w:rsid w:val="00487CC1"/>
    <w:rsid w:val="004C09E2"/>
    <w:rsid w:val="004E4D05"/>
    <w:rsid w:val="00510553"/>
    <w:rsid w:val="005105FC"/>
    <w:rsid w:val="0051468C"/>
    <w:rsid w:val="00542F48"/>
    <w:rsid w:val="005702BC"/>
    <w:rsid w:val="005823ED"/>
    <w:rsid w:val="00586192"/>
    <w:rsid w:val="00590685"/>
    <w:rsid w:val="005F7DAF"/>
    <w:rsid w:val="00601CD4"/>
    <w:rsid w:val="00626C00"/>
    <w:rsid w:val="00664A41"/>
    <w:rsid w:val="0067704F"/>
    <w:rsid w:val="00680578"/>
    <w:rsid w:val="00681066"/>
    <w:rsid w:val="006A31BB"/>
    <w:rsid w:val="006E745B"/>
    <w:rsid w:val="00705F96"/>
    <w:rsid w:val="00710034"/>
    <w:rsid w:val="00725D6D"/>
    <w:rsid w:val="0073109D"/>
    <w:rsid w:val="0073720E"/>
    <w:rsid w:val="00742964"/>
    <w:rsid w:val="0074346F"/>
    <w:rsid w:val="0077625E"/>
    <w:rsid w:val="00792ACB"/>
    <w:rsid w:val="007A0B40"/>
    <w:rsid w:val="007A0F4E"/>
    <w:rsid w:val="007A51B3"/>
    <w:rsid w:val="007F4548"/>
    <w:rsid w:val="007F5450"/>
    <w:rsid w:val="00823B15"/>
    <w:rsid w:val="00850E9C"/>
    <w:rsid w:val="00850FBD"/>
    <w:rsid w:val="008551F3"/>
    <w:rsid w:val="0089318A"/>
    <w:rsid w:val="008A24DE"/>
    <w:rsid w:val="008A491C"/>
    <w:rsid w:val="008C1758"/>
    <w:rsid w:val="008F1681"/>
    <w:rsid w:val="00913AA2"/>
    <w:rsid w:val="009218DE"/>
    <w:rsid w:val="00923116"/>
    <w:rsid w:val="009644EC"/>
    <w:rsid w:val="0097693E"/>
    <w:rsid w:val="00987D25"/>
    <w:rsid w:val="009A56D3"/>
    <w:rsid w:val="00A40B35"/>
    <w:rsid w:val="00A6124D"/>
    <w:rsid w:val="00A774FA"/>
    <w:rsid w:val="00A80CF9"/>
    <w:rsid w:val="00A96A6E"/>
    <w:rsid w:val="00AC6E3E"/>
    <w:rsid w:val="00AF1D18"/>
    <w:rsid w:val="00B05566"/>
    <w:rsid w:val="00B2045C"/>
    <w:rsid w:val="00B234A6"/>
    <w:rsid w:val="00B368EF"/>
    <w:rsid w:val="00B44D26"/>
    <w:rsid w:val="00BA5DEA"/>
    <w:rsid w:val="00C35328"/>
    <w:rsid w:val="00C64CB1"/>
    <w:rsid w:val="00C721C8"/>
    <w:rsid w:val="00C8474C"/>
    <w:rsid w:val="00CA1568"/>
    <w:rsid w:val="00CA1FD4"/>
    <w:rsid w:val="00CA64A0"/>
    <w:rsid w:val="00CC54DE"/>
    <w:rsid w:val="00CE75B1"/>
    <w:rsid w:val="00CF325A"/>
    <w:rsid w:val="00D02913"/>
    <w:rsid w:val="00D035FC"/>
    <w:rsid w:val="00D34D44"/>
    <w:rsid w:val="00D8746D"/>
    <w:rsid w:val="00DE0A9D"/>
    <w:rsid w:val="00DE788B"/>
    <w:rsid w:val="00DF070C"/>
    <w:rsid w:val="00DF6B4E"/>
    <w:rsid w:val="00DF7FB8"/>
    <w:rsid w:val="00E0183A"/>
    <w:rsid w:val="00E04992"/>
    <w:rsid w:val="00E15723"/>
    <w:rsid w:val="00E16017"/>
    <w:rsid w:val="00E1714E"/>
    <w:rsid w:val="00E34B32"/>
    <w:rsid w:val="00E55A60"/>
    <w:rsid w:val="00E60EF8"/>
    <w:rsid w:val="00E83979"/>
    <w:rsid w:val="00EA5466"/>
    <w:rsid w:val="00EC20B9"/>
    <w:rsid w:val="00ED044C"/>
    <w:rsid w:val="00ED70B3"/>
    <w:rsid w:val="00F03501"/>
    <w:rsid w:val="00F151EF"/>
    <w:rsid w:val="00F208C3"/>
    <w:rsid w:val="00F25026"/>
    <w:rsid w:val="00F333B3"/>
    <w:rsid w:val="00F53378"/>
    <w:rsid w:val="00F57089"/>
    <w:rsid w:val="00F62E19"/>
    <w:rsid w:val="00FA22A5"/>
    <w:rsid w:val="00FE6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984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A60"/>
    <w:rPr>
      <w:color w:val="0000FF" w:themeColor="hyperlink"/>
      <w:u w:val="single"/>
    </w:rPr>
  </w:style>
  <w:style w:type="paragraph" w:styleId="Header">
    <w:name w:val="header"/>
    <w:basedOn w:val="Normal"/>
    <w:link w:val="HeaderChar"/>
    <w:uiPriority w:val="99"/>
    <w:unhideWhenUsed/>
    <w:rsid w:val="00626C00"/>
    <w:pPr>
      <w:tabs>
        <w:tab w:val="center" w:pos="4320"/>
        <w:tab w:val="right" w:pos="8640"/>
      </w:tabs>
    </w:pPr>
  </w:style>
  <w:style w:type="character" w:customStyle="1" w:styleId="HeaderChar">
    <w:name w:val="Header Char"/>
    <w:basedOn w:val="DefaultParagraphFont"/>
    <w:link w:val="Header"/>
    <w:uiPriority w:val="99"/>
    <w:rsid w:val="00626C00"/>
  </w:style>
  <w:style w:type="paragraph" w:styleId="Footer">
    <w:name w:val="footer"/>
    <w:basedOn w:val="Normal"/>
    <w:link w:val="FooterChar"/>
    <w:uiPriority w:val="99"/>
    <w:unhideWhenUsed/>
    <w:rsid w:val="00626C00"/>
    <w:pPr>
      <w:tabs>
        <w:tab w:val="center" w:pos="4320"/>
        <w:tab w:val="right" w:pos="8640"/>
      </w:tabs>
    </w:pPr>
  </w:style>
  <w:style w:type="character" w:customStyle="1" w:styleId="FooterChar">
    <w:name w:val="Footer Char"/>
    <w:basedOn w:val="DefaultParagraphFont"/>
    <w:link w:val="Footer"/>
    <w:uiPriority w:val="99"/>
    <w:rsid w:val="00626C00"/>
  </w:style>
  <w:style w:type="table" w:styleId="LightShading-Accent1">
    <w:name w:val="Light Shading Accent 1"/>
    <w:basedOn w:val="TableNormal"/>
    <w:uiPriority w:val="60"/>
    <w:rsid w:val="00064E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93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18A"/>
    <w:rPr>
      <w:rFonts w:ascii="Lucida Grande" w:hAnsi="Lucida Grande" w:cs="Lucida Grande"/>
      <w:sz w:val="18"/>
      <w:szCs w:val="18"/>
    </w:rPr>
  </w:style>
  <w:style w:type="paragraph" w:styleId="FootnoteText">
    <w:name w:val="footnote text"/>
    <w:basedOn w:val="Normal"/>
    <w:link w:val="FootnoteTextChar"/>
    <w:uiPriority w:val="99"/>
    <w:unhideWhenUsed/>
    <w:rsid w:val="00710034"/>
  </w:style>
  <w:style w:type="character" w:customStyle="1" w:styleId="FootnoteTextChar">
    <w:name w:val="Footnote Text Char"/>
    <w:basedOn w:val="DefaultParagraphFont"/>
    <w:link w:val="FootnoteText"/>
    <w:uiPriority w:val="99"/>
    <w:rsid w:val="00710034"/>
  </w:style>
  <w:style w:type="character" w:styleId="FootnoteReference">
    <w:name w:val="footnote reference"/>
    <w:basedOn w:val="DefaultParagraphFont"/>
    <w:uiPriority w:val="99"/>
    <w:unhideWhenUsed/>
    <w:rsid w:val="00710034"/>
    <w:rPr>
      <w:vertAlign w:val="superscript"/>
    </w:rPr>
  </w:style>
  <w:style w:type="character" w:styleId="CommentReference">
    <w:name w:val="annotation reference"/>
    <w:basedOn w:val="DefaultParagraphFont"/>
    <w:uiPriority w:val="99"/>
    <w:semiHidden/>
    <w:unhideWhenUsed/>
    <w:rsid w:val="00F62E19"/>
    <w:rPr>
      <w:sz w:val="18"/>
      <w:szCs w:val="18"/>
    </w:rPr>
  </w:style>
  <w:style w:type="paragraph" w:styleId="CommentText">
    <w:name w:val="annotation text"/>
    <w:basedOn w:val="Normal"/>
    <w:link w:val="CommentTextChar"/>
    <w:uiPriority w:val="99"/>
    <w:semiHidden/>
    <w:unhideWhenUsed/>
    <w:rsid w:val="00F62E19"/>
  </w:style>
  <w:style w:type="character" w:customStyle="1" w:styleId="CommentTextChar">
    <w:name w:val="Comment Text Char"/>
    <w:basedOn w:val="DefaultParagraphFont"/>
    <w:link w:val="CommentText"/>
    <w:uiPriority w:val="99"/>
    <w:semiHidden/>
    <w:rsid w:val="00F62E19"/>
  </w:style>
  <w:style w:type="paragraph" w:styleId="CommentSubject">
    <w:name w:val="annotation subject"/>
    <w:basedOn w:val="CommentText"/>
    <w:next w:val="CommentText"/>
    <w:link w:val="CommentSubjectChar"/>
    <w:uiPriority w:val="99"/>
    <w:semiHidden/>
    <w:unhideWhenUsed/>
    <w:rsid w:val="00F62E19"/>
    <w:rPr>
      <w:b/>
      <w:bCs/>
      <w:sz w:val="20"/>
      <w:szCs w:val="20"/>
    </w:rPr>
  </w:style>
  <w:style w:type="character" w:customStyle="1" w:styleId="CommentSubjectChar">
    <w:name w:val="Comment Subject Char"/>
    <w:basedOn w:val="CommentTextChar"/>
    <w:link w:val="CommentSubject"/>
    <w:uiPriority w:val="99"/>
    <w:semiHidden/>
    <w:rsid w:val="00F62E1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A60"/>
    <w:rPr>
      <w:color w:val="0000FF" w:themeColor="hyperlink"/>
      <w:u w:val="single"/>
    </w:rPr>
  </w:style>
  <w:style w:type="paragraph" w:styleId="Header">
    <w:name w:val="header"/>
    <w:basedOn w:val="Normal"/>
    <w:link w:val="HeaderChar"/>
    <w:uiPriority w:val="99"/>
    <w:unhideWhenUsed/>
    <w:rsid w:val="00626C00"/>
    <w:pPr>
      <w:tabs>
        <w:tab w:val="center" w:pos="4320"/>
        <w:tab w:val="right" w:pos="8640"/>
      </w:tabs>
    </w:pPr>
  </w:style>
  <w:style w:type="character" w:customStyle="1" w:styleId="HeaderChar">
    <w:name w:val="Header Char"/>
    <w:basedOn w:val="DefaultParagraphFont"/>
    <w:link w:val="Header"/>
    <w:uiPriority w:val="99"/>
    <w:rsid w:val="00626C00"/>
  </w:style>
  <w:style w:type="paragraph" w:styleId="Footer">
    <w:name w:val="footer"/>
    <w:basedOn w:val="Normal"/>
    <w:link w:val="FooterChar"/>
    <w:uiPriority w:val="99"/>
    <w:unhideWhenUsed/>
    <w:rsid w:val="00626C00"/>
    <w:pPr>
      <w:tabs>
        <w:tab w:val="center" w:pos="4320"/>
        <w:tab w:val="right" w:pos="8640"/>
      </w:tabs>
    </w:pPr>
  </w:style>
  <w:style w:type="character" w:customStyle="1" w:styleId="FooterChar">
    <w:name w:val="Footer Char"/>
    <w:basedOn w:val="DefaultParagraphFont"/>
    <w:link w:val="Footer"/>
    <w:uiPriority w:val="99"/>
    <w:rsid w:val="00626C00"/>
  </w:style>
  <w:style w:type="table" w:styleId="LightShading-Accent1">
    <w:name w:val="Light Shading Accent 1"/>
    <w:basedOn w:val="TableNormal"/>
    <w:uiPriority w:val="60"/>
    <w:rsid w:val="00064E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93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18A"/>
    <w:rPr>
      <w:rFonts w:ascii="Lucida Grande" w:hAnsi="Lucida Grande" w:cs="Lucida Grande"/>
      <w:sz w:val="18"/>
      <w:szCs w:val="18"/>
    </w:rPr>
  </w:style>
  <w:style w:type="paragraph" w:styleId="FootnoteText">
    <w:name w:val="footnote text"/>
    <w:basedOn w:val="Normal"/>
    <w:link w:val="FootnoteTextChar"/>
    <w:uiPriority w:val="99"/>
    <w:unhideWhenUsed/>
    <w:rsid w:val="00710034"/>
  </w:style>
  <w:style w:type="character" w:customStyle="1" w:styleId="FootnoteTextChar">
    <w:name w:val="Footnote Text Char"/>
    <w:basedOn w:val="DefaultParagraphFont"/>
    <w:link w:val="FootnoteText"/>
    <w:uiPriority w:val="99"/>
    <w:rsid w:val="00710034"/>
  </w:style>
  <w:style w:type="character" w:styleId="FootnoteReference">
    <w:name w:val="footnote reference"/>
    <w:basedOn w:val="DefaultParagraphFont"/>
    <w:uiPriority w:val="99"/>
    <w:unhideWhenUsed/>
    <w:rsid w:val="00710034"/>
    <w:rPr>
      <w:vertAlign w:val="superscript"/>
    </w:rPr>
  </w:style>
  <w:style w:type="character" w:styleId="CommentReference">
    <w:name w:val="annotation reference"/>
    <w:basedOn w:val="DefaultParagraphFont"/>
    <w:uiPriority w:val="99"/>
    <w:semiHidden/>
    <w:unhideWhenUsed/>
    <w:rsid w:val="00F62E19"/>
    <w:rPr>
      <w:sz w:val="18"/>
      <w:szCs w:val="18"/>
    </w:rPr>
  </w:style>
  <w:style w:type="paragraph" w:styleId="CommentText">
    <w:name w:val="annotation text"/>
    <w:basedOn w:val="Normal"/>
    <w:link w:val="CommentTextChar"/>
    <w:uiPriority w:val="99"/>
    <w:semiHidden/>
    <w:unhideWhenUsed/>
    <w:rsid w:val="00F62E19"/>
  </w:style>
  <w:style w:type="character" w:customStyle="1" w:styleId="CommentTextChar">
    <w:name w:val="Comment Text Char"/>
    <w:basedOn w:val="DefaultParagraphFont"/>
    <w:link w:val="CommentText"/>
    <w:uiPriority w:val="99"/>
    <w:semiHidden/>
    <w:rsid w:val="00F62E19"/>
  </w:style>
  <w:style w:type="paragraph" w:styleId="CommentSubject">
    <w:name w:val="annotation subject"/>
    <w:basedOn w:val="CommentText"/>
    <w:next w:val="CommentText"/>
    <w:link w:val="CommentSubjectChar"/>
    <w:uiPriority w:val="99"/>
    <w:semiHidden/>
    <w:unhideWhenUsed/>
    <w:rsid w:val="00F62E19"/>
    <w:rPr>
      <w:b/>
      <w:bCs/>
      <w:sz w:val="20"/>
      <w:szCs w:val="20"/>
    </w:rPr>
  </w:style>
  <w:style w:type="character" w:customStyle="1" w:styleId="CommentSubjectChar">
    <w:name w:val="Comment Subject Char"/>
    <w:basedOn w:val="CommentTextChar"/>
    <w:link w:val="CommentSubject"/>
    <w:uiPriority w:val="99"/>
    <w:semiHidden/>
    <w:rsid w:val="00F62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iki.xen.org/wiki/Network_Throughput_and_Performance_Guide" TargetMode="External"/><Relationship Id="rId15" Type="http://schemas.openxmlformats.org/officeDocument/2006/relationships/hyperlink" Target="http://git.openvswitch.org/cgi-bin/gitweb.cgi?p=openvswitch;a=blob_plain;f=FAQ;hb=HEAD" TargetMode="External"/><Relationship Id="rId16" Type="http://schemas.openxmlformats.org/officeDocument/2006/relationships/hyperlink" Target="http://virtualfuture.info/2010/10/xenserver-fast-clone-a-vm-120-times-in-90-seconds/" TargetMode="External"/><Relationship Id="rId17" Type="http://schemas.openxmlformats.org/officeDocument/2006/relationships/hyperlink" Target="http://softlit.blogspot.com/2014/05/xenserver-62-and-ubuntu-1404-lts.html" TargetMode="External"/><Relationship Id="rId18" Type="http://schemas.openxmlformats.org/officeDocument/2006/relationships/hyperlink" Target="http://support.citrix.com/proddocs/topic/xencenter-61/xs-xc-vms-import-ovf.htm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7C50F-D05F-3346-8432-87945A72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1615</Words>
  <Characters>9212</Characters>
  <Application>Microsoft Macintosh Word</Application>
  <DocSecurity>0</DocSecurity>
  <Lines>76</Lines>
  <Paragraphs>21</Paragraphs>
  <ScaleCrop>false</ScaleCrop>
  <Company>Oak Ridge National Laboratory</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Skelton, Robert J.</dc:creator>
  <cp:keywords/>
  <dc:description/>
  <cp:lastModifiedBy>Skelton, Robert J.</cp:lastModifiedBy>
  <cp:revision>24</cp:revision>
  <dcterms:created xsi:type="dcterms:W3CDTF">2014-08-08T17:16:00Z</dcterms:created>
  <dcterms:modified xsi:type="dcterms:W3CDTF">2014-08-08T17:31:00Z</dcterms:modified>
</cp:coreProperties>
</file>